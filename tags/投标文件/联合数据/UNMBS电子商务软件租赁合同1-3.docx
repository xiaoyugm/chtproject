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7C4A2" w14:textId="77777777" w:rsidR="00650DFF" w:rsidRPr="00537E5A" w:rsidRDefault="00650DFF" w:rsidP="00650DFF">
      <w:pPr>
        <w:rPr>
          <w:rFonts w:ascii="黑体" w:eastAsia="黑体" w:hAnsi="宋体"/>
          <w:b/>
          <w:kern w:val="0"/>
          <w:sz w:val="36"/>
          <w:szCs w:val="36"/>
          <w:lang w:val="en-GB"/>
        </w:rPr>
      </w:pPr>
    </w:p>
    <w:p w14:paraId="74BF3571" w14:textId="77777777" w:rsidR="00650DFF" w:rsidRDefault="00650DFF" w:rsidP="00650DFF">
      <w:pPr>
        <w:snapToGrid w:val="0"/>
        <w:ind w:firstLineChars="200" w:firstLine="640"/>
        <w:rPr>
          <w:rFonts w:ascii="方正仿宋_GBK" w:eastAsia="方正仿宋_GBK"/>
          <w:sz w:val="32"/>
        </w:rPr>
      </w:pPr>
    </w:p>
    <w:p w14:paraId="667231E6" w14:textId="77777777" w:rsidR="00650DFF" w:rsidRPr="00EE4FFE" w:rsidRDefault="00650DFF" w:rsidP="00650DFF">
      <w:pPr>
        <w:snapToGrid w:val="0"/>
        <w:ind w:firstLineChars="200" w:firstLine="640"/>
        <w:rPr>
          <w:rFonts w:ascii="方正仿宋_GBK" w:eastAsia="方正仿宋_GBK"/>
          <w:sz w:val="32"/>
        </w:rPr>
      </w:pPr>
    </w:p>
    <w:p w14:paraId="45F13C84" w14:textId="77777777" w:rsidR="00650DFF" w:rsidRDefault="00650DFF" w:rsidP="00650DFF">
      <w:pPr>
        <w:snapToGrid w:val="0"/>
        <w:ind w:firstLineChars="200" w:firstLine="640"/>
        <w:jc w:val="center"/>
        <w:rPr>
          <w:rFonts w:ascii="方正仿宋_GBK" w:eastAsia="方正仿宋_GBK"/>
          <w:sz w:val="32"/>
        </w:rPr>
      </w:pPr>
    </w:p>
    <w:p w14:paraId="52AB6660" w14:textId="77777777" w:rsidR="00650DFF" w:rsidRDefault="00650DFF" w:rsidP="00650DFF">
      <w:pPr>
        <w:snapToGrid w:val="0"/>
        <w:ind w:firstLineChars="200" w:firstLine="640"/>
        <w:jc w:val="center"/>
        <w:rPr>
          <w:rFonts w:ascii="方正仿宋_GBK" w:eastAsia="方正仿宋_GBK"/>
          <w:sz w:val="32"/>
        </w:rPr>
      </w:pPr>
    </w:p>
    <w:p w14:paraId="14834339" w14:textId="77777777" w:rsidR="00650DFF" w:rsidRDefault="00650DFF" w:rsidP="00650DFF">
      <w:pPr>
        <w:snapToGrid w:val="0"/>
        <w:jc w:val="center"/>
        <w:rPr>
          <w:rFonts w:ascii="方正小标宋_GBK" w:eastAsia="方正小标宋_GBK" w:hAnsi="宋体"/>
          <w:b/>
          <w:spacing w:val="60"/>
          <w:sz w:val="44"/>
        </w:rPr>
      </w:pPr>
      <w:r>
        <w:rPr>
          <w:rFonts w:ascii="方正小标宋_GBK" w:eastAsia="方正小标宋_GBK" w:hAnsi="宋体" w:hint="eastAsia"/>
          <w:b/>
          <w:spacing w:val="60"/>
          <w:sz w:val="44"/>
          <w:u w:val="single"/>
        </w:rPr>
        <w:t>UN-MBS电子商务</w:t>
      </w:r>
    </w:p>
    <w:p w14:paraId="0AB6AD17" w14:textId="3865910E" w:rsidR="00650DFF" w:rsidRPr="00C55652" w:rsidRDefault="00BD18B2" w:rsidP="00650DFF">
      <w:pPr>
        <w:snapToGrid w:val="0"/>
        <w:jc w:val="center"/>
        <w:rPr>
          <w:rFonts w:ascii="方正小标宋_GBK" w:eastAsia="方正小标宋_GBK"/>
          <w:spacing w:val="84"/>
          <w:sz w:val="44"/>
        </w:rPr>
      </w:pPr>
      <w:r w:rsidRPr="00C55652">
        <w:rPr>
          <w:rFonts w:ascii="方正小标宋_GBK" w:eastAsia="方正小标宋_GBK" w:hint="eastAsia"/>
          <w:spacing w:val="84"/>
          <w:sz w:val="44"/>
        </w:rPr>
        <w:t>软件</w:t>
      </w:r>
      <w:r>
        <w:rPr>
          <w:rFonts w:ascii="方正小标宋_GBK" w:eastAsia="方正小标宋_GBK" w:hint="eastAsia"/>
          <w:spacing w:val="84"/>
          <w:sz w:val="44"/>
        </w:rPr>
        <w:t>租赁</w:t>
      </w:r>
      <w:r w:rsidR="00650DFF" w:rsidRPr="00C55652">
        <w:rPr>
          <w:rFonts w:ascii="方正小标宋_GBK" w:eastAsia="方正小标宋_GBK" w:hint="eastAsia"/>
          <w:spacing w:val="84"/>
          <w:sz w:val="44"/>
        </w:rPr>
        <w:t>合同</w:t>
      </w:r>
    </w:p>
    <w:p w14:paraId="1D1AF47E" w14:textId="77777777" w:rsidR="00650DFF" w:rsidRPr="00C55652" w:rsidRDefault="00650DFF" w:rsidP="00BD18B2">
      <w:pPr>
        <w:snapToGrid w:val="0"/>
        <w:ind w:firstLineChars="200" w:firstLine="808"/>
        <w:jc w:val="center"/>
        <w:rPr>
          <w:rFonts w:ascii="方正小标宋_GBK" w:eastAsia="方正小标宋_GBK"/>
          <w:spacing w:val="84"/>
          <w:sz w:val="32"/>
        </w:rPr>
      </w:pPr>
    </w:p>
    <w:p w14:paraId="2E2254E6" w14:textId="77777777" w:rsidR="00650DFF" w:rsidRDefault="00650DFF" w:rsidP="00650DFF">
      <w:pPr>
        <w:snapToGrid w:val="0"/>
        <w:ind w:firstLineChars="200" w:firstLine="808"/>
        <w:jc w:val="center"/>
        <w:rPr>
          <w:rFonts w:ascii="方正小标宋_GBK" w:eastAsia="方正小标宋_GBK"/>
          <w:spacing w:val="84"/>
          <w:sz w:val="32"/>
        </w:rPr>
      </w:pPr>
    </w:p>
    <w:p w14:paraId="761FCE33" w14:textId="77777777" w:rsidR="00650DFF" w:rsidRDefault="00650DFF" w:rsidP="00650DFF">
      <w:pPr>
        <w:snapToGrid w:val="0"/>
        <w:ind w:firstLineChars="200" w:firstLine="808"/>
        <w:jc w:val="center"/>
        <w:rPr>
          <w:rFonts w:ascii="方正小标宋_GBK" w:eastAsia="方正小标宋_GBK"/>
          <w:spacing w:val="84"/>
          <w:sz w:val="32"/>
        </w:rPr>
      </w:pPr>
    </w:p>
    <w:p w14:paraId="3D3661C7" w14:textId="77777777" w:rsidR="00650DFF" w:rsidRDefault="00650DFF" w:rsidP="00650DFF">
      <w:pPr>
        <w:snapToGrid w:val="0"/>
        <w:ind w:firstLineChars="200" w:firstLine="808"/>
        <w:jc w:val="center"/>
        <w:rPr>
          <w:rFonts w:ascii="方正小标宋_GBK" w:eastAsia="方正小标宋_GBK"/>
          <w:spacing w:val="84"/>
          <w:sz w:val="32"/>
        </w:rPr>
      </w:pPr>
    </w:p>
    <w:p w14:paraId="6A51F4D2" w14:textId="77777777" w:rsidR="00650DFF" w:rsidRDefault="00650DFF" w:rsidP="00650DFF">
      <w:pPr>
        <w:snapToGrid w:val="0"/>
        <w:ind w:firstLineChars="200" w:firstLine="808"/>
        <w:jc w:val="center"/>
        <w:rPr>
          <w:rFonts w:ascii="方正小标宋_GBK" w:eastAsia="方正小标宋_GBK"/>
          <w:spacing w:val="84"/>
          <w:sz w:val="32"/>
        </w:rPr>
      </w:pPr>
    </w:p>
    <w:p w14:paraId="6529FAD9" w14:textId="77777777" w:rsidR="00650DFF" w:rsidRDefault="00650DFF" w:rsidP="00650DFF">
      <w:pPr>
        <w:snapToGrid w:val="0"/>
        <w:ind w:firstLineChars="200" w:firstLine="808"/>
        <w:jc w:val="center"/>
        <w:rPr>
          <w:rFonts w:ascii="方正小标宋_GBK" w:eastAsia="方正小标宋_GBK"/>
          <w:spacing w:val="84"/>
          <w:sz w:val="32"/>
        </w:rPr>
      </w:pPr>
    </w:p>
    <w:p w14:paraId="16893984" w14:textId="77777777" w:rsidR="00650DFF" w:rsidRDefault="00650DFF" w:rsidP="00E56681">
      <w:pPr>
        <w:snapToGrid w:val="0"/>
        <w:spacing w:afterLines="50" w:after="156" w:line="360" w:lineRule="auto"/>
        <w:ind w:firstLineChars="265" w:firstLine="918"/>
        <w:rPr>
          <w:rFonts w:ascii="方正仿宋_GBK" w:eastAsia="方正仿宋_GBK"/>
          <w:b/>
          <w:sz w:val="32"/>
        </w:rPr>
      </w:pPr>
      <w:r>
        <w:rPr>
          <w:rFonts w:ascii="方正仿宋_GBK" w:eastAsia="方正仿宋_GBK" w:hAnsi="宋体" w:hint="eastAsia"/>
          <w:b/>
          <w:color w:val="000000"/>
          <w:sz w:val="32"/>
        </w:rPr>
        <w:t>合同编号：</w:t>
      </w:r>
    </w:p>
    <w:p w14:paraId="297038E6" w14:textId="2B7A9789" w:rsidR="00650DFF" w:rsidRDefault="00BD18B2" w:rsidP="00E56681">
      <w:pPr>
        <w:snapToGrid w:val="0"/>
        <w:spacing w:afterLines="50" w:after="156" w:line="360" w:lineRule="auto"/>
        <w:ind w:firstLineChars="265" w:firstLine="918"/>
        <w:rPr>
          <w:rFonts w:ascii="方正仿宋_GBK" w:eastAsia="方正仿宋_GBK"/>
          <w:b/>
          <w:sz w:val="32"/>
        </w:rPr>
      </w:pPr>
      <w:r>
        <w:rPr>
          <w:rFonts w:ascii="方正仿宋_GBK" w:eastAsia="方正仿宋_GBK" w:hint="eastAsia"/>
          <w:b/>
          <w:sz w:val="32"/>
        </w:rPr>
        <w:t>甲</w:t>
      </w:r>
      <w:r w:rsidR="00650DFF">
        <w:rPr>
          <w:rFonts w:ascii="方正仿宋_GBK" w:eastAsia="方正仿宋_GBK" w:hint="eastAsia"/>
          <w:b/>
          <w:sz w:val="32"/>
        </w:rPr>
        <w:t xml:space="preserve">    方：中联</w:t>
      </w:r>
    </w:p>
    <w:p w14:paraId="51438F05" w14:textId="19142742" w:rsidR="00650DFF" w:rsidRDefault="00BD18B2" w:rsidP="00E56681">
      <w:pPr>
        <w:snapToGrid w:val="0"/>
        <w:spacing w:afterLines="50" w:after="156" w:line="360" w:lineRule="auto"/>
        <w:ind w:firstLineChars="265" w:firstLine="918"/>
        <w:jc w:val="left"/>
        <w:rPr>
          <w:rFonts w:ascii="方正仿宋_GBK" w:eastAsia="方正仿宋_GBK"/>
          <w:b/>
          <w:sz w:val="32"/>
        </w:rPr>
      </w:pPr>
      <w:r>
        <w:rPr>
          <w:rFonts w:ascii="方正仿宋_GBK" w:eastAsia="方正仿宋_GBK" w:hint="eastAsia"/>
          <w:b/>
          <w:sz w:val="32"/>
        </w:rPr>
        <w:t>乙</w:t>
      </w:r>
      <w:r w:rsidR="00650DFF">
        <w:rPr>
          <w:rFonts w:ascii="方正仿宋_GBK" w:eastAsia="方正仿宋_GBK" w:hint="eastAsia"/>
          <w:b/>
          <w:sz w:val="32"/>
        </w:rPr>
        <w:t xml:space="preserve">    方：居正</w:t>
      </w:r>
    </w:p>
    <w:p w14:paraId="27D286E3" w14:textId="77777777" w:rsidR="00650DFF" w:rsidRDefault="00650DFF" w:rsidP="00E56681">
      <w:pPr>
        <w:snapToGrid w:val="0"/>
        <w:spacing w:afterLines="50" w:after="156" w:line="360" w:lineRule="auto"/>
        <w:ind w:firstLineChars="265" w:firstLine="918"/>
        <w:rPr>
          <w:rFonts w:ascii="方正仿宋_GBK" w:eastAsia="方正仿宋_GBK"/>
          <w:b/>
          <w:sz w:val="32"/>
        </w:rPr>
      </w:pPr>
      <w:r>
        <w:rPr>
          <w:rFonts w:ascii="方正仿宋_GBK" w:eastAsia="方正仿宋_GBK" w:hint="eastAsia"/>
          <w:b/>
          <w:sz w:val="32"/>
        </w:rPr>
        <w:t>签订日期：</w:t>
      </w:r>
    </w:p>
    <w:p w14:paraId="528D84A9" w14:textId="77777777" w:rsidR="00650DFF" w:rsidRDefault="00650DFF" w:rsidP="00E56681">
      <w:pPr>
        <w:snapToGrid w:val="0"/>
        <w:spacing w:afterLines="50" w:after="156" w:line="360" w:lineRule="auto"/>
        <w:ind w:firstLineChars="265" w:firstLine="918"/>
        <w:rPr>
          <w:rFonts w:ascii="方正仿宋_GBK" w:eastAsia="方正仿宋_GBK" w:hAnsi="宋体"/>
          <w:sz w:val="32"/>
        </w:rPr>
      </w:pPr>
      <w:r>
        <w:rPr>
          <w:rFonts w:ascii="方正仿宋_GBK" w:eastAsia="方正仿宋_GBK" w:hint="eastAsia"/>
          <w:b/>
          <w:sz w:val="32"/>
        </w:rPr>
        <w:t>签订地点：</w:t>
      </w:r>
      <w:r>
        <w:rPr>
          <w:rFonts w:ascii="方正仿宋_GBK" w:eastAsia="方正仿宋_GBK" w:hAnsi="宋体" w:hint="eastAsia"/>
          <w:sz w:val="32"/>
        </w:rPr>
        <w:t>北京</w:t>
      </w:r>
    </w:p>
    <w:p w14:paraId="1A272B34" w14:textId="77777777" w:rsidR="00650DFF" w:rsidRPr="00953F2A" w:rsidRDefault="00650DFF" w:rsidP="00650DFF">
      <w:pPr>
        <w:snapToGrid w:val="0"/>
        <w:spacing w:afterLines="50" w:after="156" w:line="360" w:lineRule="auto"/>
        <w:ind w:firstLineChars="265" w:firstLine="848"/>
        <w:rPr>
          <w:rFonts w:ascii="方正仿宋_GBK" w:eastAsia="方正仿宋_GBK" w:hAnsi="宋体"/>
          <w:sz w:val="32"/>
        </w:rPr>
        <w:sectPr w:rsidR="00650DFF" w:rsidRPr="00953F2A" w:rsidSect="00E56681">
          <w:headerReference w:type="default" r:id="rId7"/>
          <w:footerReference w:type="default" r:id="rId8"/>
          <w:headerReference w:type="first" r:id="rId9"/>
          <w:pgSz w:w="11906" w:h="16838"/>
          <w:pgMar w:top="1440" w:right="1646" w:bottom="1440" w:left="1797" w:header="851" w:footer="992" w:gutter="0"/>
          <w:pgNumType w:start="0"/>
          <w:cols w:space="720"/>
          <w:titlePg/>
          <w:docGrid w:type="lines" w:linePitch="312"/>
        </w:sectPr>
      </w:pPr>
    </w:p>
    <w:p w14:paraId="6BB11B44" w14:textId="77777777" w:rsidR="00650DFF" w:rsidRPr="005770F6" w:rsidRDefault="00650DFF" w:rsidP="00650DFF">
      <w:pPr>
        <w:snapToGrid w:val="0"/>
        <w:ind w:firstLineChars="200" w:firstLine="693"/>
        <w:jc w:val="center"/>
        <w:rPr>
          <w:rFonts w:ascii="方正仿宋_GBK" w:eastAsia="方正仿宋_GBK"/>
          <w:b/>
          <w:sz w:val="32"/>
        </w:rPr>
      </w:pPr>
      <w:r w:rsidRPr="005770F6">
        <w:rPr>
          <w:rFonts w:ascii="方正仿宋_GBK" w:eastAsia="方正仿宋_GBK" w:hint="eastAsia"/>
          <w:b/>
          <w:sz w:val="32"/>
        </w:rPr>
        <w:lastRenderedPageBreak/>
        <w:t>目  录</w:t>
      </w:r>
    </w:p>
    <w:p w14:paraId="046FF472" w14:textId="77777777" w:rsidR="00650DFF" w:rsidRPr="0083563E" w:rsidRDefault="00650DFF" w:rsidP="00650DFF">
      <w:pPr>
        <w:pStyle w:val="11"/>
        <w:tabs>
          <w:tab w:val="right" w:leader="dot" w:pos="8296"/>
        </w:tabs>
        <w:rPr>
          <w:rFonts w:ascii="Cambria" w:hAnsi="Cambria"/>
          <w:noProof/>
          <w:sz w:val="24"/>
          <w:szCs w:val="24"/>
        </w:rPr>
      </w:pPr>
      <w:r w:rsidRPr="006A4B67">
        <w:rPr>
          <w:rFonts w:ascii="方正仿宋_GBK" w:eastAsia="方正仿宋_GBK" w:hAnsi="方正仿宋_GBK"/>
          <w:color w:val="000000"/>
          <w:kern w:val="0"/>
          <w:sz w:val="32"/>
          <w:szCs w:val="28"/>
        </w:rPr>
        <w:fldChar w:fldCharType="begin"/>
      </w:r>
      <w:r w:rsidRPr="006A4B67">
        <w:rPr>
          <w:rFonts w:ascii="方正仿宋_GBK" w:eastAsia="方正仿宋_GBK" w:hAnsi="方正仿宋_GBK"/>
          <w:color w:val="000000"/>
          <w:kern w:val="0"/>
          <w:sz w:val="32"/>
          <w:szCs w:val="28"/>
        </w:rPr>
        <w:instrText xml:space="preserve"> </w:instrText>
      </w:r>
      <w:r w:rsidRPr="006A4B67">
        <w:rPr>
          <w:rFonts w:ascii="方正仿宋_GBK" w:eastAsia="方正仿宋_GBK" w:hAnsi="方正仿宋_GBK" w:hint="eastAsia"/>
          <w:color w:val="000000"/>
          <w:kern w:val="0"/>
          <w:sz w:val="32"/>
          <w:szCs w:val="28"/>
        </w:rPr>
        <w:instrText>TOC \o "1-3" \h \z \u</w:instrText>
      </w:r>
      <w:r w:rsidRPr="006A4B67">
        <w:rPr>
          <w:rFonts w:ascii="方正仿宋_GBK" w:eastAsia="方正仿宋_GBK" w:hAnsi="方正仿宋_GBK"/>
          <w:color w:val="000000"/>
          <w:kern w:val="0"/>
          <w:sz w:val="32"/>
          <w:szCs w:val="28"/>
        </w:rPr>
        <w:instrText xml:space="preserve"> </w:instrText>
      </w:r>
      <w:r w:rsidRPr="006A4B67">
        <w:rPr>
          <w:rFonts w:ascii="方正仿宋_GBK" w:eastAsia="方正仿宋_GBK" w:hAnsi="方正仿宋_GBK"/>
          <w:color w:val="000000"/>
          <w:kern w:val="0"/>
          <w:sz w:val="32"/>
          <w:szCs w:val="28"/>
        </w:rPr>
        <w:fldChar w:fldCharType="separate"/>
      </w:r>
      <w:r w:rsidRPr="00AB3D89">
        <w:rPr>
          <w:rFonts w:ascii="方正仿宋_GBK" w:eastAsia="方正仿宋_GBK" w:hAnsi="方正仿宋_GBK" w:hint="eastAsia"/>
          <w:noProof/>
        </w:rPr>
        <w:t>第</w:t>
      </w:r>
      <w:r w:rsidRPr="00AB3D89">
        <w:rPr>
          <w:rFonts w:ascii="方正仿宋_GBK" w:eastAsia="方正仿宋_GBK" w:hAnsi="方正仿宋_GBK"/>
          <w:noProof/>
        </w:rPr>
        <w:t>1</w:t>
      </w:r>
      <w:r w:rsidRPr="00AB3D89">
        <w:rPr>
          <w:rFonts w:ascii="方正仿宋_GBK" w:eastAsia="方正仿宋_GBK" w:hAnsi="方正仿宋_GBK" w:hint="eastAsia"/>
          <w:noProof/>
        </w:rPr>
        <w:t>条</w:t>
      </w:r>
      <w:r w:rsidRPr="00AB3D89">
        <w:rPr>
          <w:rFonts w:ascii="方正仿宋_GBK" w:eastAsia="方正仿宋_GBK" w:hAnsi="方正仿宋_GBK"/>
          <w:noProof/>
        </w:rPr>
        <w:t xml:space="preserve">  </w:t>
      </w:r>
      <w:r w:rsidRPr="00AB3D89">
        <w:rPr>
          <w:rFonts w:ascii="方正仿宋_GBK" w:eastAsia="方正仿宋_GBK" w:hAnsi="方正仿宋_GBK" w:hint="eastAsia"/>
          <w:noProof/>
        </w:rPr>
        <w:t>定义</w:t>
      </w:r>
      <w:r>
        <w:rPr>
          <w:noProof/>
        </w:rPr>
        <w:tab/>
      </w:r>
      <w:r>
        <w:rPr>
          <w:noProof/>
        </w:rPr>
        <w:fldChar w:fldCharType="begin"/>
      </w:r>
      <w:r>
        <w:rPr>
          <w:noProof/>
        </w:rPr>
        <w:instrText xml:space="preserve"> PAGEREF _Toc189736979 \h </w:instrText>
      </w:r>
      <w:r>
        <w:rPr>
          <w:noProof/>
        </w:rPr>
      </w:r>
      <w:r>
        <w:rPr>
          <w:noProof/>
        </w:rPr>
        <w:fldChar w:fldCharType="separate"/>
      </w:r>
      <w:r>
        <w:rPr>
          <w:noProof/>
        </w:rPr>
        <w:t>1</w:t>
      </w:r>
      <w:r>
        <w:rPr>
          <w:noProof/>
        </w:rPr>
        <w:fldChar w:fldCharType="end"/>
      </w:r>
    </w:p>
    <w:p w14:paraId="56016CE4" w14:textId="77777777" w:rsidR="00650DFF" w:rsidRPr="0083563E" w:rsidRDefault="00650DFF" w:rsidP="00650DFF">
      <w:pPr>
        <w:pStyle w:val="11"/>
        <w:tabs>
          <w:tab w:val="right" w:leader="dot" w:pos="8296"/>
        </w:tabs>
        <w:rPr>
          <w:rFonts w:ascii="Cambria" w:hAnsi="Cambria"/>
          <w:noProof/>
          <w:sz w:val="24"/>
          <w:szCs w:val="24"/>
        </w:rPr>
      </w:pPr>
      <w:r w:rsidRPr="00AB3D89">
        <w:rPr>
          <w:rFonts w:ascii="方正仿宋_GBK" w:eastAsia="方正仿宋_GBK" w:hAnsi="方正仿宋_GBK" w:hint="eastAsia"/>
          <w:noProof/>
        </w:rPr>
        <w:t>第</w:t>
      </w:r>
      <w:r w:rsidRPr="00AB3D89">
        <w:rPr>
          <w:rFonts w:ascii="方正仿宋_GBK" w:eastAsia="方正仿宋_GBK" w:hAnsi="方正仿宋_GBK"/>
          <w:noProof/>
        </w:rPr>
        <w:t>2</w:t>
      </w:r>
      <w:r w:rsidRPr="00AB3D89">
        <w:rPr>
          <w:rFonts w:ascii="方正仿宋_GBK" w:eastAsia="方正仿宋_GBK" w:hAnsi="方正仿宋_GBK" w:hint="eastAsia"/>
          <w:noProof/>
        </w:rPr>
        <w:t>条</w:t>
      </w:r>
      <w:r w:rsidRPr="00AB3D89">
        <w:rPr>
          <w:rFonts w:ascii="方正仿宋_GBK" w:eastAsia="方正仿宋_GBK" w:hAnsi="方正仿宋_GBK"/>
          <w:noProof/>
        </w:rPr>
        <w:t xml:space="preserve">  </w:t>
      </w:r>
      <w:r w:rsidRPr="00AB3D89">
        <w:rPr>
          <w:rFonts w:ascii="方正仿宋_GBK" w:eastAsia="方正仿宋_GBK" w:hAnsi="方正仿宋_GBK" w:hint="eastAsia"/>
          <w:noProof/>
        </w:rPr>
        <w:t>合同标的</w:t>
      </w:r>
      <w:r>
        <w:rPr>
          <w:noProof/>
        </w:rPr>
        <w:tab/>
      </w:r>
      <w:r>
        <w:rPr>
          <w:noProof/>
        </w:rPr>
        <w:fldChar w:fldCharType="begin"/>
      </w:r>
      <w:r>
        <w:rPr>
          <w:noProof/>
        </w:rPr>
        <w:instrText xml:space="preserve"> PAGEREF _Toc189736980 \h </w:instrText>
      </w:r>
      <w:r>
        <w:rPr>
          <w:noProof/>
        </w:rPr>
      </w:r>
      <w:r>
        <w:rPr>
          <w:noProof/>
        </w:rPr>
        <w:fldChar w:fldCharType="separate"/>
      </w:r>
      <w:r>
        <w:rPr>
          <w:noProof/>
        </w:rPr>
        <w:t>2</w:t>
      </w:r>
      <w:r>
        <w:rPr>
          <w:noProof/>
        </w:rPr>
        <w:fldChar w:fldCharType="end"/>
      </w:r>
    </w:p>
    <w:p w14:paraId="0FBB3881" w14:textId="77777777" w:rsidR="00650DFF" w:rsidRPr="0083563E" w:rsidRDefault="00650DFF" w:rsidP="00650DFF">
      <w:pPr>
        <w:pStyle w:val="11"/>
        <w:tabs>
          <w:tab w:val="right" w:leader="dot" w:pos="8296"/>
        </w:tabs>
        <w:rPr>
          <w:rFonts w:ascii="Cambria" w:hAnsi="Cambria"/>
          <w:noProof/>
          <w:sz w:val="24"/>
          <w:szCs w:val="24"/>
        </w:rPr>
      </w:pPr>
      <w:r w:rsidRPr="00AB3D89">
        <w:rPr>
          <w:rFonts w:ascii="方正仿宋_GBK" w:eastAsia="方正仿宋_GBK" w:hAnsi="方正仿宋_GBK" w:hint="eastAsia"/>
          <w:noProof/>
        </w:rPr>
        <w:t>第</w:t>
      </w:r>
      <w:r w:rsidRPr="00AB3D89">
        <w:rPr>
          <w:rFonts w:ascii="方正仿宋_GBK" w:eastAsia="方正仿宋_GBK" w:hAnsi="方正仿宋_GBK"/>
          <w:noProof/>
        </w:rPr>
        <w:t>3</w:t>
      </w:r>
      <w:r w:rsidRPr="00AB3D89">
        <w:rPr>
          <w:rFonts w:ascii="方正仿宋_GBK" w:eastAsia="方正仿宋_GBK" w:hAnsi="方正仿宋_GBK" w:hint="eastAsia"/>
          <w:noProof/>
        </w:rPr>
        <w:t>条</w:t>
      </w:r>
      <w:r w:rsidRPr="00AB3D89">
        <w:rPr>
          <w:rFonts w:ascii="方正仿宋_GBK" w:eastAsia="方正仿宋_GBK" w:hAnsi="方正仿宋_GBK"/>
          <w:noProof/>
        </w:rPr>
        <w:t xml:space="preserve">  </w:t>
      </w:r>
      <w:r w:rsidRPr="00AB3D89">
        <w:rPr>
          <w:rFonts w:ascii="方正仿宋_GBK" w:eastAsia="方正仿宋_GBK" w:hAnsi="方正仿宋_GBK" w:hint="eastAsia"/>
          <w:noProof/>
        </w:rPr>
        <w:t>交付</w:t>
      </w:r>
      <w:r>
        <w:rPr>
          <w:noProof/>
        </w:rPr>
        <w:tab/>
      </w:r>
      <w:r>
        <w:rPr>
          <w:noProof/>
        </w:rPr>
        <w:fldChar w:fldCharType="begin"/>
      </w:r>
      <w:r>
        <w:rPr>
          <w:noProof/>
        </w:rPr>
        <w:instrText xml:space="preserve"> PAGEREF _Toc189736981 \h </w:instrText>
      </w:r>
      <w:r>
        <w:rPr>
          <w:noProof/>
        </w:rPr>
      </w:r>
      <w:r>
        <w:rPr>
          <w:noProof/>
        </w:rPr>
        <w:fldChar w:fldCharType="separate"/>
      </w:r>
      <w:r>
        <w:rPr>
          <w:noProof/>
        </w:rPr>
        <w:t>3</w:t>
      </w:r>
      <w:r>
        <w:rPr>
          <w:noProof/>
        </w:rPr>
        <w:fldChar w:fldCharType="end"/>
      </w:r>
    </w:p>
    <w:p w14:paraId="1C735FE4" w14:textId="77777777" w:rsidR="00650DFF" w:rsidRPr="0083563E" w:rsidRDefault="00650DFF" w:rsidP="00650DFF">
      <w:pPr>
        <w:pStyle w:val="11"/>
        <w:tabs>
          <w:tab w:val="right" w:leader="dot" w:pos="8296"/>
        </w:tabs>
        <w:rPr>
          <w:rFonts w:ascii="Cambria" w:hAnsi="Cambria"/>
          <w:noProof/>
          <w:sz w:val="24"/>
          <w:szCs w:val="24"/>
        </w:rPr>
      </w:pPr>
      <w:r w:rsidRPr="00AB3D89">
        <w:rPr>
          <w:rFonts w:ascii="方正仿宋_GBK" w:eastAsia="方正仿宋_GBK" w:hAnsi="方正仿宋_GBK" w:hint="eastAsia"/>
          <w:noProof/>
        </w:rPr>
        <w:t>第</w:t>
      </w:r>
      <w:r w:rsidRPr="00AB3D89">
        <w:rPr>
          <w:rFonts w:ascii="方正仿宋_GBK" w:eastAsia="方正仿宋_GBK" w:hAnsi="方正仿宋_GBK"/>
          <w:noProof/>
        </w:rPr>
        <w:t>4</w:t>
      </w:r>
      <w:r w:rsidRPr="00AB3D89">
        <w:rPr>
          <w:rFonts w:ascii="方正仿宋_GBK" w:eastAsia="方正仿宋_GBK" w:hAnsi="方正仿宋_GBK" w:hint="eastAsia"/>
          <w:noProof/>
        </w:rPr>
        <w:t>条</w:t>
      </w:r>
      <w:r w:rsidRPr="00AB3D89">
        <w:rPr>
          <w:rFonts w:ascii="方正仿宋_GBK" w:eastAsia="方正仿宋_GBK" w:hAnsi="方正仿宋_GBK"/>
          <w:noProof/>
        </w:rPr>
        <w:t xml:space="preserve">  </w:t>
      </w:r>
      <w:r w:rsidRPr="00AB3D89">
        <w:rPr>
          <w:rFonts w:ascii="方正仿宋_GBK" w:eastAsia="方正仿宋_GBK" w:hAnsi="方正仿宋_GBK" w:hint="eastAsia"/>
          <w:noProof/>
        </w:rPr>
        <w:t>安装、调试及验收</w:t>
      </w:r>
      <w:r>
        <w:rPr>
          <w:noProof/>
        </w:rPr>
        <w:tab/>
      </w:r>
      <w:r>
        <w:rPr>
          <w:noProof/>
        </w:rPr>
        <w:fldChar w:fldCharType="begin"/>
      </w:r>
      <w:r>
        <w:rPr>
          <w:noProof/>
        </w:rPr>
        <w:instrText xml:space="preserve"> PAGEREF _Toc189736982 \h </w:instrText>
      </w:r>
      <w:r>
        <w:rPr>
          <w:noProof/>
        </w:rPr>
      </w:r>
      <w:r>
        <w:rPr>
          <w:noProof/>
        </w:rPr>
        <w:fldChar w:fldCharType="separate"/>
      </w:r>
      <w:r>
        <w:rPr>
          <w:noProof/>
        </w:rPr>
        <w:t>3</w:t>
      </w:r>
      <w:r>
        <w:rPr>
          <w:noProof/>
        </w:rPr>
        <w:fldChar w:fldCharType="end"/>
      </w:r>
    </w:p>
    <w:p w14:paraId="11327C0E" w14:textId="77777777" w:rsidR="00650DFF" w:rsidRPr="0083563E" w:rsidRDefault="00650DFF" w:rsidP="00650DFF">
      <w:pPr>
        <w:pStyle w:val="11"/>
        <w:tabs>
          <w:tab w:val="right" w:leader="dot" w:pos="8296"/>
        </w:tabs>
        <w:rPr>
          <w:rFonts w:ascii="Cambria" w:hAnsi="Cambria"/>
          <w:noProof/>
          <w:sz w:val="24"/>
          <w:szCs w:val="24"/>
        </w:rPr>
      </w:pPr>
      <w:r w:rsidRPr="00AB3D89">
        <w:rPr>
          <w:rFonts w:ascii="方正仿宋_GBK" w:eastAsia="方正仿宋_GBK" w:hAnsi="方正仿宋_GBK" w:hint="eastAsia"/>
          <w:noProof/>
        </w:rPr>
        <w:t>第</w:t>
      </w:r>
      <w:r w:rsidRPr="00AB3D89">
        <w:rPr>
          <w:rFonts w:ascii="方正仿宋_GBK" w:eastAsia="方正仿宋_GBK" w:hAnsi="方正仿宋_GBK"/>
          <w:noProof/>
        </w:rPr>
        <w:t>5</w:t>
      </w:r>
      <w:r w:rsidRPr="00AB3D89">
        <w:rPr>
          <w:rFonts w:ascii="方正仿宋_GBK" w:eastAsia="方正仿宋_GBK" w:hAnsi="方正仿宋_GBK" w:hint="eastAsia"/>
          <w:noProof/>
        </w:rPr>
        <w:t>条</w:t>
      </w:r>
      <w:r w:rsidRPr="00AB3D89">
        <w:rPr>
          <w:rFonts w:ascii="方正仿宋_GBK" w:eastAsia="方正仿宋_GBK" w:hAnsi="方正仿宋_GBK"/>
          <w:noProof/>
        </w:rPr>
        <w:t xml:space="preserve">  </w:t>
      </w:r>
      <w:r w:rsidRPr="00AB3D89">
        <w:rPr>
          <w:rFonts w:ascii="方正仿宋_GBK" w:eastAsia="方正仿宋_GBK" w:hAnsi="方正仿宋_GBK" w:hint="eastAsia"/>
          <w:noProof/>
        </w:rPr>
        <w:t>技术服务</w:t>
      </w:r>
      <w:r>
        <w:rPr>
          <w:noProof/>
        </w:rPr>
        <w:tab/>
      </w:r>
      <w:r>
        <w:rPr>
          <w:noProof/>
        </w:rPr>
        <w:fldChar w:fldCharType="begin"/>
      </w:r>
      <w:r>
        <w:rPr>
          <w:noProof/>
        </w:rPr>
        <w:instrText xml:space="preserve"> PAGEREF _Toc189736983 \h </w:instrText>
      </w:r>
      <w:r>
        <w:rPr>
          <w:noProof/>
        </w:rPr>
      </w:r>
      <w:r>
        <w:rPr>
          <w:noProof/>
        </w:rPr>
        <w:fldChar w:fldCharType="separate"/>
      </w:r>
      <w:r>
        <w:rPr>
          <w:noProof/>
        </w:rPr>
        <w:t>3</w:t>
      </w:r>
      <w:r>
        <w:rPr>
          <w:noProof/>
        </w:rPr>
        <w:fldChar w:fldCharType="end"/>
      </w:r>
    </w:p>
    <w:p w14:paraId="58CDF0D6" w14:textId="77777777" w:rsidR="00650DFF" w:rsidRPr="0083563E" w:rsidRDefault="00650DFF" w:rsidP="00650DFF">
      <w:pPr>
        <w:pStyle w:val="11"/>
        <w:tabs>
          <w:tab w:val="right" w:leader="dot" w:pos="8296"/>
        </w:tabs>
        <w:rPr>
          <w:rFonts w:ascii="Cambria" w:hAnsi="Cambria"/>
          <w:noProof/>
          <w:sz w:val="24"/>
          <w:szCs w:val="24"/>
        </w:rPr>
      </w:pPr>
      <w:r w:rsidRPr="00AB3D89">
        <w:rPr>
          <w:rFonts w:ascii="方正仿宋_GBK" w:eastAsia="方正仿宋_GBK" w:hAnsi="方正仿宋_GBK" w:hint="eastAsia"/>
          <w:noProof/>
        </w:rPr>
        <w:t>第</w:t>
      </w:r>
      <w:r w:rsidRPr="00AB3D89">
        <w:rPr>
          <w:rFonts w:ascii="方正仿宋_GBK" w:eastAsia="方正仿宋_GBK" w:hAnsi="方正仿宋_GBK"/>
          <w:noProof/>
        </w:rPr>
        <w:t>6</w:t>
      </w:r>
      <w:r w:rsidRPr="00AB3D89">
        <w:rPr>
          <w:rFonts w:ascii="方正仿宋_GBK" w:eastAsia="方正仿宋_GBK" w:hAnsi="方正仿宋_GBK" w:hint="eastAsia"/>
          <w:noProof/>
        </w:rPr>
        <w:t>条</w:t>
      </w:r>
      <w:r w:rsidRPr="00AB3D89">
        <w:rPr>
          <w:rFonts w:ascii="方正仿宋_GBK" w:eastAsia="方正仿宋_GBK" w:hAnsi="方正仿宋_GBK"/>
          <w:noProof/>
        </w:rPr>
        <w:t xml:space="preserve">  </w:t>
      </w:r>
      <w:r w:rsidRPr="00AB3D89">
        <w:rPr>
          <w:rFonts w:ascii="方正仿宋_GBK" w:eastAsia="方正仿宋_GBK" w:hAnsi="方正仿宋_GBK" w:hint="eastAsia"/>
          <w:noProof/>
        </w:rPr>
        <w:t>软件升级</w:t>
      </w:r>
      <w:r>
        <w:rPr>
          <w:noProof/>
        </w:rPr>
        <w:tab/>
      </w:r>
      <w:r>
        <w:rPr>
          <w:noProof/>
        </w:rPr>
        <w:fldChar w:fldCharType="begin"/>
      </w:r>
      <w:r>
        <w:rPr>
          <w:noProof/>
        </w:rPr>
        <w:instrText xml:space="preserve"> PAGEREF _Toc189736984 \h </w:instrText>
      </w:r>
      <w:r>
        <w:rPr>
          <w:noProof/>
        </w:rPr>
      </w:r>
      <w:r>
        <w:rPr>
          <w:noProof/>
        </w:rPr>
        <w:fldChar w:fldCharType="separate"/>
      </w:r>
      <w:r>
        <w:rPr>
          <w:noProof/>
        </w:rPr>
        <w:t>4</w:t>
      </w:r>
      <w:r>
        <w:rPr>
          <w:noProof/>
        </w:rPr>
        <w:fldChar w:fldCharType="end"/>
      </w:r>
    </w:p>
    <w:p w14:paraId="6F9D3415" w14:textId="77777777" w:rsidR="00650DFF" w:rsidRPr="0083563E" w:rsidRDefault="00650DFF" w:rsidP="00650DFF">
      <w:pPr>
        <w:pStyle w:val="11"/>
        <w:tabs>
          <w:tab w:val="right" w:leader="dot" w:pos="8296"/>
        </w:tabs>
        <w:rPr>
          <w:rFonts w:ascii="Cambria" w:hAnsi="Cambria"/>
          <w:noProof/>
          <w:sz w:val="24"/>
          <w:szCs w:val="24"/>
        </w:rPr>
      </w:pPr>
      <w:r w:rsidRPr="00AB3D89">
        <w:rPr>
          <w:rFonts w:ascii="方正仿宋_GBK" w:eastAsia="方正仿宋_GBK" w:hAnsi="方正仿宋_GBK" w:hint="eastAsia"/>
          <w:noProof/>
        </w:rPr>
        <w:t>第</w:t>
      </w:r>
      <w:r w:rsidRPr="00AB3D89">
        <w:rPr>
          <w:rFonts w:ascii="方正仿宋_GBK" w:eastAsia="方正仿宋_GBK" w:hAnsi="方正仿宋_GBK"/>
          <w:noProof/>
        </w:rPr>
        <w:t>7</w:t>
      </w:r>
      <w:r w:rsidRPr="00AB3D89">
        <w:rPr>
          <w:rFonts w:ascii="方正仿宋_GBK" w:eastAsia="方正仿宋_GBK" w:hAnsi="方正仿宋_GBK" w:hint="eastAsia"/>
          <w:noProof/>
        </w:rPr>
        <w:t>条</w:t>
      </w:r>
      <w:r w:rsidRPr="00AB3D89">
        <w:rPr>
          <w:rFonts w:ascii="方正仿宋_GBK" w:eastAsia="方正仿宋_GBK" w:hAnsi="方正仿宋_GBK"/>
          <w:noProof/>
        </w:rPr>
        <w:t xml:space="preserve">  </w:t>
      </w:r>
      <w:r w:rsidRPr="00AB3D89">
        <w:rPr>
          <w:rFonts w:ascii="方正仿宋_GBK" w:eastAsia="方正仿宋_GBK" w:hAnsi="方正仿宋_GBK" w:hint="eastAsia"/>
          <w:noProof/>
        </w:rPr>
        <w:t>质量保证</w:t>
      </w:r>
      <w:r>
        <w:rPr>
          <w:noProof/>
        </w:rPr>
        <w:tab/>
      </w:r>
      <w:r>
        <w:rPr>
          <w:noProof/>
        </w:rPr>
        <w:fldChar w:fldCharType="begin"/>
      </w:r>
      <w:r>
        <w:rPr>
          <w:noProof/>
        </w:rPr>
        <w:instrText xml:space="preserve"> PAGEREF _Toc189736985 \h </w:instrText>
      </w:r>
      <w:r>
        <w:rPr>
          <w:noProof/>
        </w:rPr>
      </w:r>
      <w:r>
        <w:rPr>
          <w:noProof/>
        </w:rPr>
        <w:fldChar w:fldCharType="separate"/>
      </w:r>
      <w:r>
        <w:rPr>
          <w:noProof/>
        </w:rPr>
        <w:t>4</w:t>
      </w:r>
      <w:r>
        <w:rPr>
          <w:noProof/>
        </w:rPr>
        <w:fldChar w:fldCharType="end"/>
      </w:r>
    </w:p>
    <w:p w14:paraId="7CE3EA82" w14:textId="77777777" w:rsidR="00650DFF" w:rsidRPr="0083563E" w:rsidRDefault="00650DFF" w:rsidP="00650DFF">
      <w:pPr>
        <w:pStyle w:val="11"/>
        <w:tabs>
          <w:tab w:val="right" w:leader="dot" w:pos="8296"/>
        </w:tabs>
        <w:rPr>
          <w:rFonts w:ascii="Cambria" w:hAnsi="Cambria"/>
          <w:noProof/>
          <w:sz w:val="24"/>
          <w:szCs w:val="24"/>
        </w:rPr>
      </w:pPr>
      <w:r w:rsidRPr="00AB3D89">
        <w:rPr>
          <w:rFonts w:ascii="方正仿宋_GBK" w:eastAsia="方正仿宋_GBK" w:hAnsi="方正仿宋_GBK" w:hint="eastAsia"/>
          <w:noProof/>
        </w:rPr>
        <w:t>第</w:t>
      </w:r>
      <w:r w:rsidRPr="00AB3D89">
        <w:rPr>
          <w:rFonts w:ascii="方正仿宋_GBK" w:eastAsia="方正仿宋_GBK" w:hAnsi="方正仿宋_GBK"/>
          <w:noProof/>
        </w:rPr>
        <w:t>8</w:t>
      </w:r>
      <w:r w:rsidRPr="00AB3D89">
        <w:rPr>
          <w:rFonts w:ascii="方正仿宋_GBK" w:eastAsia="方正仿宋_GBK" w:hAnsi="方正仿宋_GBK" w:hint="eastAsia"/>
          <w:noProof/>
        </w:rPr>
        <w:t>条</w:t>
      </w:r>
      <w:r w:rsidRPr="00AB3D89">
        <w:rPr>
          <w:rFonts w:ascii="方正仿宋_GBK" w:eastAsia="方正仿宋_GBK" w:hAnsi="方正仿宋_GBK"/>
          <w:noProof/>
        </w:rPr>
        <w:t xml:space="preserve">  </w:t>
      </w:r>
      <w:r w:rsidRPr="00AB3D89">
        <w:rPr>
          <w:rFonts w:ascii="方正仿宋_GBK" w:eastAsia="方正仿宋_GBK" w:hAnsi="方正仿宋_GBK" w:hint="eastAsia"/>
          <w:noProof/>
        </w:rPr>
        <w:t>合同价格</w:t>
      </w:r>
      <w:r>
        <w:rPr>
          <w:noProof/>
        </w:rPr>
        <w:tab/>
      </w:r>
      <w:r>
        <w:rPr>
          <w:noProof/>
        </w:rPr>
        <w:fldChar w:fldCharType="begin"/>
      </w:r>
      <w:r>
        <w:rPr>
          <w:noProof/>
        </w:rPr>
        <w:instrText xml:space="preserve"> PAGEREF _Toc189736986 \h </w:instrText>
      </w:r>
      <w:r>
        <w:rPr>
          <w:noProof/>
        </w:rPr>
      </w:r>
      <w:r>
        <w:rPr>
          <w:noProof/>
        </w:rPr>
        <w:fldChar w:fldCharType="separate"/>
      </w:r>
      <w:r>
        <w:rPr>
          <w:noProof/>
        </w:rPr>
        <w:t>6</w:t>
      </w:r>
      <w:r>
        <w:rPr>
          <w:noProof/>
        </w:rPr>
        <w:fldChar w:fldCharType="end"/>
      </w:r>
    </w:p>
    <w:p w14:paraId="4EA8782F" w14:textId="77777777" w:rsidR="00650DFF" w:rsidRPr="0083563E" w:rsidRDefault="00650DFF" w:rsidP="00650DFF">
      <w:pPr>
        <w:pStyle w:val="11"/>
        <w:tabs>
          <w:tab w:val="right" w:leader="dot" w:pos="8296"/>
        </w:tabs>
        <w:rPr>
          <w:rFonts w:ascii="Cambria" w:hAnsi="Cambria"/>
          <w:noProof/>
          <w:sz w:val="24"/>
          <w:szCs w:val="24"/>
        </w:rPr>
      </w:pPr>
      <w:r w:rsidRPr="00AB3D89">
        <w:rPr>
          <w:rFonts w:ascii="方正仿宋_GBK" w:eastAsia="方正仿宋_GBK" w:hAnsi="方正仿宋_GBK" w:hint="eastAsia"/>
          <w:noProof/>
        </w:rPr>
        <w:t>第</w:t>
      </w:r>
      <w:r w:rsidRPr="00AB3D89">
        <w:rPr>
          <w:rFonts w:ascii="方正仿宋_GBK" w:eastAsia="方正仿宋_GBK" w:hAnsi="方正仿宋_GBK"/>
          <w:noProof/>
        </w:rPr>
        <w:t>9</w:t>
      </w:r>
      <w:r w:rsidRPr="00AB3D89">
        <w:rPr>
          <w:rFonts w:ascii="方正仿宋_GBK" w:eastAsia="方正仿宋_GBK" w:hAnsi="方正仿宋_GBK" w:hint="eastAsia"/>
          <w:noProof/>
        </w:rPr>
        <w:t>条</w:t>
      </w:r>
      <w:r w:rsidRPr="00AB3D89">
        <w:rPr>
          <w:rFonts w:ascii="方正仿宋_GBK" w:eastAsia="方正仿宋_GBK" w:hAnsi="方正仿宋_GBK"/>
          <w:noProof/>
        </w:rPr>
        <w:t xml:space="preserve">  </w:t>
      </w:r>
      <w:r w:rsidRPr="00AB3D89">
        <w:rPr>
          <w:rFonts w:ascii="方正仿宋_GBK" w:eastAsia="方正仿宋_GBK" w:hAnsi="方正仿宋_GBK" w:hint="eastAsia"/>
          <w:noProof/>
        </w:rPr>
        <w:t>履约保证金</w:t>
      </w:r>
      <w:r>
        <w:rPr>
          <w:noProof/>
        </w:rPr>
        <w:tab/>
      </w:r>
      <w:r>
        <w:rPr>
          <w:noProof/>
        </w:rPr>
        <w:fldChar w:fldCharType="begin"/>
      </w:r>
      <w:r>
        <w:rPr>
          <w:noProof/>
        </w:rPr>
        <w:instrText xml:space="preserve"> PAGEREF _Toc189736987 \h </w:instrText>
      </w:r>
      <w:r>
        <w:rPr>
          <w:noProof/>
        </w:rPr>
      </w:r>
      <w:r>
        <w:rPr>
          <w:noProof/>
        </w:rPr>
        <w:fldChar w:fldCharType="separate"/>
      </w:r>
      <w:r>
        <w:rPr>
          <w:noProof/>
        </w:rPr>
        <w:t>6</w:t>
      </w:r>
      <w:r>
        <w:rPr>
          <w:noProof/>
        </w:rPr>
        <w:fldChar w:fldCharType="end"/>
      </w:r>
    </w:p>
    <w:p w14:paraId="30177FC3" w14:textId="77777777" w:rsidR="00650DFF" w:rsidRPr="0083563E" w:rsidRDefault="00650DFF" w:rsidP="00650DFF">
      <w:pPr>
        <w:pStyle w:val="11"/>
        <w:tabs>
          <w:tab w:val="right" w:leader="dot" w:pos="8296"/>
        </w:tabs>
        <w:rPr>
          <w:rFonts w:ascii="Cambria" w:hAnsi="Cambria"/>
          <w:noProof/>
          <w:sz w:val="24"/>
          <w:szCs w:val="24"/>
        </w:rPr>
      </w:pPr>
      <w:r w:rsidRPr="00AB3D89">
        <w:rPr>
          <w:rFonts w:ascii="方正仿宋_GBK" w:eastAsia="方正仿宋_GBK" w:hAnsi="方正仿宋_GBK" w:hint="eastAsia"/>
          <w:noProof/>
        </w:rPr>
        <w:t>第</w:t>
      </w:r>
      <w:r w:rsidRPr="00AB3D89">
        <w:rPr>
          <w:rFonts w:ascii="方正仿宋_GBK" w:eastAsia="方正仿宋_GBK" w:hAnsi="方正仿宋_GBK"/>
          <w:noProof/>
        </w:rPr>
        <w:t>10</w:t>
      </w:r>
      <w:r w:rsidRPr="00AB3D89">
        <w:rPr>
          <w:rFonts w:ascii="方正仿宋_GBK" w:eastAsia="方正仿宋_GBK" w:hAnsi="方正仿宋_GBK" w:hint="eastAsia"/>
          <w:noProof/>
        </w:rPr>
        <w:t>条</w:t>
      </w:r>
      <w:r w:rsidRPr="00AB3D89">
        <w:rPr>
          <w:rFonts w:ascii="方正仿宋_GBK" w:eastAsia="方正仿宋_GBK" w:hAnsi="方正仿宋_GBK"/>
          <w:noProof/>
        </w:rPr>
        <w:t xml:space="preserve">  </w:t>
      </w:r>
      <w:r w:rsidRPr="00AB3D89">
        <w:rPr>
          <w:rFonts w:ascii="方正仿宋_GBK" w:eastAsia="方正仿宋_GBK" w:hAnsi="方正仿宋_GBK" w:hint="eastAsia"/>
          <w:noProof/>
        </w:rPr>
        <w:t>知识产权</w:t>
      </w:r>
      <w:r>
        <w:rPr>
          <w:noProof/>
        </w:rPr>
        <w:tab/>
      </w:r>
      <w:r>
        <w:rPr>
          <w:noProof/>
        </w:rPr>
        <w:fldChar w:fldCharType="begin"/>
      </w:r>
      <w:r>
        <w:rPr>
          <w:noProof/>
        </w:rPr>
        <w:instrText xml:space="preserve"> PAGEREF _Toc189736988 \h </w:instrText>
      </w:r>
      <w:r>
        <w:rPr>
          <w:noProof/>
        </w:rPr>
      </w:r>
      <w:r>
        <w:rPr>
          <w:noProof/>
        </w:rPr>
        <w:fldChar w:fldCharType="separate"/>
      </w:r>
      <w:r>
        <w:rPr>
          <w:noProof/>
        </w:rPr>
        <w:t>7</w:t>
      </w:r>
      <w:r>
        <w:rPr>
          <w:noProof/>
        </w:rPr>
        <w:fldChar w:fldCharType="end"/>
      </w:r>
    </w:p>
    <w:p w14:paraId="108D29C5" w14:textId="77777777" w:rsidR="00650DFF" w:rsidRPr="0083563E" w:rsidRDefault="00650DFF" w:rsidP="00650DFF">
      <w:pPr>
        <w:pStyle w:val="11"/>
        <w:tabs>
          <w:tab w:val="right" w:leader="dot" w:pos="8296"/>
        </w:tabs>
        <w:rPr>
          <w:rFonts w:ascii="Cambria" w:hAnsi="Cambria"/>
          <w:noProof/>
          <w:sz w:val="24"/>
          <w:szCs w:val="24"/>
        </w:rPr>
      </w:pPr>
      <w:r w:rsidRPr="00AB3D89">
        <w:rPr>
          <w:rFonts w:ascii="方正仿宋_GBK" w:eastAsia="方正仿宋_GBK" w:hAnsi="方正仿宋_GBK" w:hint="eastAsia"/>
          <w:noProof/>
        </w:rPr>
        <w:t>第</w:t>
      </w:r>
      <w:r w:rsidRPr="00AB3D89">
        <w:rPr>
          <w:rFonts w:ascii="方正仿宋_GBK" w:eastAsia="方正仿宋_GBK" w:hAnsi="方正仿宋_GBK"/>
          <w:noProof/>
        </w:rPr>
        <w:t>11</w:t>
      </w:r>
      <w:r w:rsidRPr="00AB3D89">
        <w:rPr>
          <w:rFonts w:ascii="方正仿宋_GBK" w:eastAsia="方正仿宋_GBK" w:hAnsi="方正仿宋_GBK" w:hint="eastAsia"/>
          <w:noProof/>
        </w:rPr>
        <w:t>条</w:t>
      </w:r>
      <w:r w:rsidRPr="00AB3D89">
        <w:rPr>
          <w:rFonts w:ascii="方正仿宋_GBK" w:eastAsia="方正仿宋_GBK" w:hAnsi="方正仿宋_GBK"/>
          <w:noProof/>
        </w:rPr>
        <w:t xml:space="preserve">  </w:t>
      </w:r>
      <w:r w:rsidRPr="00AB3D89">
        <w:rPr>
          <w:rFonts w:ascii="方正仿宋_GBK" w:eastAsia="方正仿宋_GBK" w:hAnsi="方正仿宋_GBK" w:hint="eastAsia"/>
          <w:noProof/>
        </w:rPr>
        <w:t>保密</w:t>
      </w:r>
      <w:r>
        <w:rPr>
          <w:noProof/>
        </w:rPr>
        <w:tab/>
      </w:r>
      <w:r>
        <w:rPr>
          <w:noProof/>
        </w:rPr>
        <w:fldChar w:fldCharType="begin"/>
      </w:r>
      <w:r>
        <w:rPr>
          <w:noProof/>
        </w:rPr>
        <w:instrText xml:space="preserve"> PAGEREF _Toc189736989 \h </w:instrText>
      </w:r>
      <w:r>
        <w:rPr>
          <w:noProof/>
        </w:rPr>
      </w:r>
      <w:r>
        <w:rPr>
          <w:noProof/>
        </w:rPr>
        <w:fldChar w:fldCharType="separate"/>
      </w:r>
      <w:r>
        <w:rPr>
          <w:noProof/>
        </w:rPr>
        <w:t>7</w:t>
      </w:r>
      <w:r>
        <w:rPr>
          <w:noProof/>
        </w:rPr>
        <w:fldChar w:fldCharType="end"/>
      </w:r>
    </w:p>
    <w:p w14:paraId="12881A73" w14:textId="77777777" w:rsidR="00650DFF" w:rsidRPr="0083563E" w:rsidRDefault="00650DFF" w:rsidP="00650DFF">
      <w:pPr>
        <w:pStyle w:val="11"/>
        <w:tabs>
          <w:tab w:val="right" w:leader="dot" w:pos="8296"/>
        </w:tabs>
        <w:rPr>
          <w:rFonts w:ascii="Cambria" w:hAnsi="Cambria"/>
          <w:noProof/>
          <w:sz w:val="24"/>
          <w:szCs w:val="24"/>
        </w:rPr>
      </w:pPr>
      <w:r w:rsidRPr="00AB3D89">
        <w:rPr>
          <w:rFonts w:ascii="方正仿宋_GBK" w:eastAsia="方正仿宋_GBK" w:hAnsi="方正仿宋_GBK" w:hint="eastAsia"/>
          <w:noProof/>
        </w:rPr>
        <w:t>第</w:t>
      </w:r>
      <w:r w:rsidRPr="00AB3D89">
        <w:rPr>
          <w:rFonts w:ascii="方正仿宋_GBK" w:eastAsia="方正仿宋_GBK" w:hAnsi="方正仿宋_GBK"/>
          <w:noProof/>
        </w:rPr>
        <w:t>12</w:t>
      </w:r>
      <w:r w:rsidRPr="00AB3D89">
        <w:rPr>
          <w:rFonts w:ascii="方正仿宋_GBK" w:eastAsia="方正仿宋_GBK" w:hAnsi="方正仿宋_GBK" w:hint="eastAsia"/>
          <w:noProof/>
        </w:rPr>
        <w:t>条</w:t>
      </w:r>
      <w:r w:rsidRPr="00AB3D89">
        <w:rPr>
          <w:rFonts w:ascii="方正仿宋_GBK" w:eastAsia="方正仿宋_GBK" w:hAnsi="方正仿宋_GBK"/>
          <w:noProof/>
        </w:rPr>
        <w:t xml:space="preserve">  </w:t>
      </w:r>
      <w:r w:rsidRPr="00AB3D89">
        <w:rPr>
          <w:rFonts w:ascii="方正仿宋_GBK" w:eastAsia="方正仿宋_GBK" w:hAnsi="方正仿宋_GBK" w:hint="eastAsia"/>
          <w:noProof/>
        </w:rPr>
        <w:t>违约责任</w:t>
      </w:r>
      <w:r>
        <w:rPr>
          <w:noProof/>
        </w:rPr>
        <w:tab/>
      </w:r>
      <w:r>
        <w:rPr>
          <w:noProof/>
        </w:rPr>
        <w:fldChar w:fldCharType="begin"/>
      </w:r>
      <w:r>
        <w:rPr>
          <w:noProof/>
        </w:rPr>
        <w:instrText xml:space="preserve"> PAGEREF _Toc189736990 \h </w:instrText>
      </w:r>
      <w:r>
        <w:rPr>
          <w:noProof/>
        </w:rPr>
      </w:r>
      <w:r>
        <w:rPr>
          <w:noProof/>
        </w:rPr>
        <w:fldChar w:fldCharType="separate"/>
      </w:r>
      <w:r>
        <w:rPr>
          <w:noProof/>
        </w:rPr>
        <w:t>8</w:t>
      </w:r>
      <w:r>
        <w:rPr>
          <w:noProof/>
        </w:rPr>
        <w:fldChar w:fldCharType="end"/>
      </w:r>
    </w:p>
    <w:p w14:paraId="0A6B63E1" w14:textId="77777777" w:rsidR="00650DFF" w:rsidRPr="0083563E" w:rsidRDefault="00650DFF" w:rsidP="00650DFF">
      <w:pPr>
        <w:pStyle w:val="11"/>
        <w:tabs>
          <w:tab w:val="right" w:leader="dot" w:pos="8296"/>
        </w:tabs>
        <w:rPr>
          <w:rFonts w:ascii="Cambria" w:hAnsi="Cambria"/>
          <w:noProof/>
          <w:sz w:val="24"/>
          <w:szCs w:val="24"/>
        </w:rPr>
      </w:pPr>
      <w:r w:rsidRPr="00AB3D89">
        <w:rPr>
          <w:rFonts w:ascii="方正仿宋_GBK" w:eastAsia="方正仿宋_GBK" w:hAnsi="方正仿宋_GBK" w:hint="eastAsia"/>
          <w:noProof/>
        </w:rPr>
        <w:t>第</w:t>
      </w:r>
      <w:r w:rsidRPr="00AB3D89">
        <w:rPr>
          <w:rFonts w:ascii="方正仿宋_GBK" w:eastAsia="方正仿宋_GBK" w:hAnsi="方正仿宋_GBK"/>
          <w:noProof/>
        </w:rPr>
        <w:t>13</w:t>
      </w:r>
      <w:r w:rsidRPr="00AB3D89">
        <w:rPr>
          <w:rFonts w:ascii="方正仿宋_GBK" w:eastAsia="方正仿宋_GBK" w:hAnsi="方正仿宋_GBK" w:hint="eastAsia"/>
          <w:noProof/>
        </w:rPr>
        <w:t>条</w:t>
      </w:r>
      <w:r w:rsidRPr="00AB3D89">
        <w:rPr>
          <w:rFonts w:ascii="方正仿宋_GBK" w:eastAsia="方正仿宋_GBK" w:hAnsi="方正仿宋_GBK"/>
          <w:noProof/>
        </w:rPr>
        <w:t xml:space="preserve">  </w:t>
      </w:r>
      <w:r w:rsidRPr="00AB3D89">
        <w:rPr>
          <w:rFonts w:ascii="方正仿宋_GBK" w:eastAsia="方正仿宋_GBK" w:hAnsi="方正仿宋_GBK" w:hint="eastAsia"/>
          <w:noProof/>
        </w:rPr>
        <w:t>不可抗力</w:t>
      </w:r>
      <w:r>
        <w:rPr>
          <w:noProof/>
        </w:rPr>
        <w:tab/>
      </w:r>
      <w:r>
        <w:rPr>
          <w:noProof/>
        </w:rPr>
        <w:fldChar w:fldCharType="begin"/>
      </w:r>
      <w:r>
        <w:rPr>
          <w:noProof/>
        </w:rPr>
        <w:instrText xml:space="preserve"> PAGEREF _Toc189736991 \h </w:instrText>
      </w:r>
      <w:r>
        <w:rPr>
          <w:noProof/>
        </w:rPr>
      </w:r>
      <w:r>
        <w:rPr>
          <w:noProof/>
        </w:rPr>
        <w:fldChar w:fldCharType="separate"/>
      </w:r>
      <w:r>
        <w:rPr>
          <w:noProof/>
        </w:rPr>
        <w:t>8</w:t>
      </w:r>
      <w:r>
        <w:rPr>
          <w:noProof/>
        </w:rPr>
        <w:fldChar w:fldCharType="end"/>
      </w:r>
    </w:p>
    <w:p w14:paraId="54E367C2" w14:textId="77777777" w:rsidR="00650DFF" w:rsidRPr="0083563E" w:rsidRDefault="00650DFF" w:rsidP="00650DFF">
      <w:pPr>
        <w:pStyle w:val="11"/>
        <w:tabs>
          <w:tab w:val="right" w:leader="dot" w:pos="8296"/>
        </w:tabs>
        <w:rPr>
          <w:rFonts w:ascii="Cambria" w:hAnsi="Cambria"/>
          <w:noProof/>
          <w:sz w:val="24"/>
          <w:szCs w:val="24"/>
        </w:rPr>
      </w:pPr>
      <w:r w:rsidRPr="00AB3D89">
        <w:rPr>
          <w:rFonts w:ascii="方正仿宋_GBK" w:eastAsia="方正仿宋_GBK" w:hAnsi="方正仿宋_GBK" w:hint="eastAsia"/>
          <w:noProof/>
        </w:rPr>
        <w:t>第</w:t>
      </w:r>
      <w:r w:rsidRPr="00AB3D89">
        <w:rPr>
          <w:rFonts w:ascii="方正仿宋_GBK" w:eastAsia="方正仿宋_GBK" w:hAnsi="方正仿宋_GBK"/>
          <w:noProof/>
        </w:rPr>
        <w:t>14</w:t>
      </w:r>
      <w:r w:rsidRPr="00AB3D89">
        <w:rPr>
          <w:rFonts w:ascii="方正仿宋_GBK" w:eastAsia="方正仿宋_GBK" w:hAnsi="方正仿宋_GBK" w:hint="eastAsia"/>
          <w:noProof/>
        </w:rPr>
        <w:t>条</w:t>
      </w:r>
      <w:r w:rsidRPr="00AB3D89">
        <w:rPr>
          <w:rFonts w:ascii="方正仿宋_GBK" w:eastAsia="方正仿宋_GBK" w:hAnsi="方正仿宋_GBK"/>
          <w:noProof/>
        </w:rPr>
        <w:t xml:space="preserve">  </w:t>
      </w:r>
      <w:r w:rsidRPr="00AB3D89">
        <w:rPr>
          <w:rFonts w:ascii="方正仿宋_GBK" w:eastAsia="方正仿宋_GBK" w:hAnsi="方正仿宋_GBK" w:hint="eastAsia"/>
          <w:noProof/>
        </w:rPr>
        <w:t>适用法律</w:t>
      </w:r>
      <w:r>
        <w:rPr>
          <w:noProof/>
        </w:rPr>
        <w:tab/>
      </w:r>
      <w:r>
        <w:rPr>
          <w:noProof/>
        </w:rPr>
        <w:fldChar w:fldCharType="begin"/>
      </w:r>
      <w:r>
        <w:rPr>
          <w:noProof/>
        </w:rPr>
        <w:instrText xml:space="preserve"> PAGEREF _Toc189736992 \h </w:instrText>
      </w:r>
      <w:r>
        <w:rPr>
          <w:noProof/>
        </w:rPr>
      </w:r>
      <w:r>
        <w:rPr>
          <w:noProof/>
        </w:rPr>
        <w:fldChar w:fldCharType="separate"/>
      </w:r>
      <w:r>
        <w:rPr>
          <w:noProof/>
        </w:rPr>
        <w:t>9</w:t>
      </w:r>
      <w:r>
        <w:rPr>
          <w:noProof/>
        </w:rPr>
        <w:fldChar w:fldCharType="end"/>
      </w:r>
    </w:p>
    <w:p w14:paraId="33106015" w14:textId="77777777" w:rsidR="00650DFF" w:rsidRPr="0083563E" w:rsidRDefault="00650DFF" w:rsidP="00650DFF">
      <w:pPr>
        <w:pStyle w:val="11"/>
        <w:tabs>
          <w:tab w:val="right" w:leader="dot" w:pos="8296"/>
        </w:tabs>
        <w:rPr>
          <w:rFonts w:ascii="Cambria" w:hAnsi="Cambria"/>
          <w:noProof/>
          <w:sz w:val="24"/>
          <w:szCs w:val="24"/>
        </w:rPr>
      </w:pPr>
      <w:r w:rsidRPr="00AB3D89">
        <w:rPr>
          <w:rFonts w:ascii="方正仿宋_GBK" w:eastAsia="方正仿宋_GBK" w:hAnsi="方正仿宋_GBK" w:hint="eastAsia"/>
          <w:noProof/>
        </w:rPr>
        <w:t>第</w:t>
      </w:r>
      <w:r w:rsidRPr="00AB3D89">
        <w:rPr>
          <w:rFonts w:ascii="方正仿宋_GBK" w:eastAsia="方正仿宋_GBK" w:hAnsi="方正仿宋_GBK"/>
          <w:noProof/>
        </w:rPr>
        <w:t>15</w:t>
      </w:r>
      <w:r w:rsidRPr="00AB3D89">
        <w:rPr>
          <w:rFonts w:ascii="方正仿宋_GBK" w:eastAsia="方正仿宋_GBK" w:hAnsi="方正仿宋_GBK" w:hint="eastAsia"/>
          <w:noProof/>
        </w:rPr>
        <w:t>条</w:t>
      </w:r>
      <w:r w:rsidRPr="00AB3D89">
        <w:rPr>
          <w:rFonts w:ascii="方正仿宋_GBK" w:eastAsia="方正仿宋_GBK" w:hAnsi="方正仿宋_GBK"/>
          <w:noProof/>
        </w:rPr>
        <w:t xml:space="preserve">  </w:t>
      </w:r>
      <w:r w:rsidRPr="00AB3D89">
        <w:rPr>
          <w:rFonts w:ascii="方正仿宋_GBK" w:eastAsia="方正仿宋_GBK" w:hAnsi="方正仿宋_GBK" w:hint="eastAsia"/>
          <w:noProof/>
        </w:rPr>
        <w:t>争议解决</w:t>
      </w:r>
      <w:r>
        <w:rPr>
          <w:noProof/>
        </w:rPr>
        <w:tab/>
      </w:r>
      <w:r>
        <w:rPr>
          <w:noProof/>
        </w:rPr>
        <w:fldChar w:fldCharType="begin"/>
      </w:r>
      <w:r>
        <w:rPr>
          <w:noProof/>
        </w:rPr>
        <w:instrText xml:space="preserve"> PAGEREF _Toc189736993 \h </w:instrText>
      </w:r>
      <w:r>
        <w:rPr>
          <w:noProof/>
        </w:rPr>
      </w:r>
      <w:r>
        <w:rPr>
          <w:noProof/>
        </w:rPr>
        <w:fldChar w:fldCharType="separate"/>
      </w:r>
      <w:r>
        <w:rPr>
          <w:noProof/>
        </w:rPr>
        <w:t>9</w:t>
      </w:r>
      <w:r>
        <w:rPr>
          <w:noProof/>
        </w:rPr>
        <w:fldChar w:fldCharType="end"/>
      </w:r>
    </w:p>
    <w:p w14:paraId="1642E0F8" w14:textId="77777777" w:rsidR="00650DFF" w:rsidRPr="0083563E" w:rsidRDefault="00650DFF" w:rsidP="00650DFF">
      <w:pPr>
        <w:pStyle w:val="11"/>
        <w:tabs>
          <w:tab w:val="right" w:leader="dot" w:pos="8296"/>
        </w:tabs>
        <w:rPr>
          <w:rFonts w:ascii="Cambria" w:hAnsi="Cambria"/>
          <w:noProof/>
          <w:sz w:val="24"/>
          <w:szCs w:val="24"/>
        </w:rPr>
      </w:pPr>
      <w:r w:rsidRPr="00AB3D89">
        <w:rPr>
          <w:rFonts w:ascii="方正仿宋_GBK" w:eastAsia="方正仿宋_GBK" w:hAnsi="方正仿宋_GBK" w:hint="eastAsia"/>
          <w:noProof/>
        </w:rPr>
        <w:t>第</w:t>
      </w:r>
      <w:r w:rsidRPr="00AB3D89">
        <w:rPr>
          <w:rFonts w:ascii="方正仿宋_GBK" w:eastAsia="方正仿宋_GBK" w:hAnsi="方正仿宋_GBK"/>
          <w:noProof/>
        </w:rPr>
        <w:t>16</w:t>
      </w:r>
      <w:r w:rsidRPr="00AB3D89">
        <w:rPr>
          <w:rFonts w:ascii="方正仿宋_GBK" w:eastAsia="方正仿宋_GBK" w:hAnsi="方正仿宋_GBK" w:hint="eastAsia"/>
          <w:noProof/>
        </w:rPr>
        <w:t>条</w:t>
      </w:r>
      <w:r w:rsidRPr="00AB3D89">
        <w:rPr>
          <w:rFonts w:ascii="方正仿宋_GBK" w:eastAsia="方正仿宋_GBK" w:hAnsi="方正仿宋_GBK"/>
          <w:noProof/>
        </w:rPr>
        <w:t xml:space="preserve">  </w:t>
      </w:r>
      <w:r w:rsidRPr="00AB3D89">
        <w:rPr>
          <w:rFonts w:ascii="方正仿宋_GBK" w:eastAsia="方正仿宋_GBK" w:hAnsi="方正仿宋_GBK" w:hint="eastAsia"/>
          <w:noProof/>
        </w:rPr>
        <w:t>合同生效</w:t>
      </w:r>
      <w:r>
        <w:rPr>
          <w:noProof/>
        </w:rPr>
        <w:tab/>
      </w:r>
      <w:r>
        <w:rPr>
          <w:noProof/>
        </w:rPr>
        <w:fldChar w:fldCharType="begin"/>
      </w:r>
      <w:r>
        <w:rPr>
          <w:noProof/>
        </w:rPr>
        <w:instrText xml:space="preserve"> PAGEREF _Toc189736994 \h </w:instrText>
      </w:r>
      <w:r>
        <w:rPr>
          <w:noProof/>
        </w:rPr>
      </w:r>
      <w:r>
        <w:rPr>
          <w:noProof/>
        </w:rPr>
        <w:fldChar w:fldCharType="separate"/>
      </w:r>
      <w:r>
        <w:rPr>
          <w:noProof/>
        </w:rPr>
        <w:t>10</w:t>
      </w:r>
      <w:r>
        <w:rPr>
          <w:noProof/>
        </w:rPr>
        <w:fldChar w:fldCharType="end"/>
      </w:r>
    </w:p>
    <w:p w14:paraId="1EBD4DAE" w14:textId="77777777" w:rsidR="00650DFF" w:rsidRPr="0083563E" w:rsidRDefault="00650DFF" w:rsidP="00650DFF">
      <w:pPr>
        <w:pStyle w:val="11"/>
        <w:tabs>
          <w:tab w:val="right" w:leader="dot" w:pos="8296"/>
        </w:tabs>
        <w:rPr>
          <w:rFonts w:ascii="Cambria" w:hAnsi="Cambria"/>
          <w:noProof/>
          <w:sz w:val="24"/>
          <w:szCs w:val="24"/>
        </w:rPr>
      </w:pPr>
      <w:r w:rsidRPr="00AB3D89">
        <w:rPr>
          <w:rFonts w:ascii="方正仿宋_GBK" w:eastAsia="方正仿宋_GBK" w:hAnsi="方正仿宋_GBK" w:hint="eastAsia"/>
          <w:noProof/>
        </w:rPr>
        <w:t>第</w:t>
      </w:r>
      <w:r w:rsidRPr="00AB3D89">
        <w:rPr>
          <w:rFonts w:ascii="方正仿宋_GBK" w:eastAsia="方正仿宋_GBK" w:hAnsi="方正仿宋_GBK"/>
          <w:noProof/>
        </w:rPr>
        <w:t>17</w:t>
      </w:r>
      <w:r w:rsidRPr="00AB3D89">
        <w:rPr>
          <w:rFonts w:ascii="方正仿宋_GBK" w:eastAsia="方正仿宋_GBK" w:hAnsi="方正仿宋_GBK" w:hint="eastAsia"/>
          <w:noProof/>
        </w:rPr>
        <w:t>条</w:t>
      </w:r>
      <w:r w:rsidRPr="00AB3D89">
        <w:rPr>
          <w:rFonts w:ascii="方正仿宋_GBK" w:eastAsia="方正仿宋_GBK" w:hAnsi="方正仿宋_GBK"/>
          <w:noProof/>
        </w:rPr>
        <w:t xml:space="preserve">  </w:t>
      </w:r>
      <w:r w:rsidRPr="00AB3D89">
        <w:rPr>
          <w:rFonts w:ascii="方正仿宋_GBK" w:eastAsia="方正仿宋_GBK" w:hAnsi="方正仿宋_GBK" w:hint="eastAsia"/>
          <w:noProof/>
        </w:rPr>
        <w:t>签订日期</w:t>
      </w:r>
      <w:r>
        <w:rPr>
          <w:noProof/>
        </w:rPr>
        <w:tab/>
      </w:r>
      <w:r>
        <w:rPr>
          <w:noProof/>
        </w:rPr>
        <w:fldChar w:fldCharType="begin"/>
      </w:r>
      <w:r>
        <w:rPr>
          <w:noProof/>
        </w:rPr>
        <w:instrText xml:space="preserve"> PAGEREF _Toc189736995 \h </w:instrText>
      </w:r>
      <w:r>
        <w:rPr>
          <w:noProof/>
        </w:rPr>
      </w:r>
      <w:r>
        <w:rPr>
          <w:noProof/>
        </w:rPr>
        <w:fldChar w:fldCharType="separate"/>
      </w:r>
      <w:r>
        <w:rPr>
          <w:noProof/>
        </w:rPr>
        <w:t>10</w:t>
      </w:r>
      <w:r>
        <w:rPr>
          <w:noProof/>
        </w:rPr>
        <w:fldChar w:fldCharType="end"/>
      </w:r>
    </w:p>
    <w:p w14:paraId="5F59DFE7" w14:textId="77777777" w:rsidR="00650DFF" w:rsidRPr="0083563E" w:rsidRDefault="00650DFF" w:rsidP="00650DFF">
      <w:pPr>
        <w:pStyle w:val="11"/>
        <w:tabs>
          <w:tab w:val="right" w:leader="dot" w:pos="8296"/>
        </w:tabs>
        <w:rPr>
          <w:rFonts w:ascii="Cambria" w:hAnsi="Cambria"/>
          <w:noProof/>
          <w:sz w:val="24"/>
          <w:szCs w:val="24"/>
        </w:rPr>
      </w:pPr>
      <w:r w:rsidRPr="00AB3D89">
        <w:rPr>
          <w:rFonts w:ascii="方正仿宋_GBK" w:eastAsia="方正仿宋_GBK" w:hAnsi="方正仿宋_GBK" w:hint="eastAsia"/>
          <w:noProof/>
        </w:rPr>
        <w:t>第</w:t>
      </w:r>
      <w:r w:rsidRPr="00AB3D89">
        <w:rPr>
          <w:rFonts w:ascii="方正仿宋_GBK" w:eastAsia="方正仿宋_GBK" w:hAnsi="方正仿宋_GBK"/>
          <w:noProof/>
        </w:rPr>
        <w:t>18</w:t>
      </w:r>
      <w:r w:rsidRPr="00AB3D89">
        <w:rPr>
          <w:rFonts w:ascii="方正仿宋_GBK" w:eastAsia="方正仿宋_GBK" w:hAnsi="方正仿宋_GBK" w:hint="eastAsia"/>
          <w:noProof/>
        </w:rPr>
        <w:t>条</w:t>
      </w:r>
      <w:r w:rsidRPr="00AB3D89">
        <w:rPr>
          <w:rFonts w:ascii="方正仿宋_GBK" w:eastAsia="方正仿宋_GBK" w:hAnsi="方正仿宋_GBK"/>
          <w:noProof/>
        </w:rPr>
        <w:t xml:space="preserve">  </w:t>
      </w:r>
      <w:r w:rsidRPr="00AB3D89">
        <w:rPr>
          <w:rFonts w:ascii="方正仿宋_GBK" w:eastAsia="方正仿宋_GBK" w:hAnsi="方正仿宋_GBK" w:hint="eastAsia"/>
          <w:noProof/>
        </w:rPr>
        <w:t>份数</w:t>
      </w:r>
      <w:r>
        <w:rPr>
          <w:noProof/>
        </w:rPr>
        <w:tab/>
      </w:r>
      <w:r>
        <w:rPr>
          <w:noProof/>
        </w:rPr>
        <w:fldChar w:fldCharType="begin"/>
      </w:r>
      <w:r>
        <w:rPr>
          <w:noProof/>
        </w:rPr>
        <w:instrText xml:space="preserve"> PAGEREF _Toc189736996 \h </w:instrText>
      </w:r>
      <w:r>
        <w:rPr>
          <w:noProof/>
        </w:rPr>
      </w:r>
      <w:r>
        <w:rPr>
          <w:noProof/>
        </w:rPr>
        <w:fldChar w:fldCharType="separate"/>
      </w:r>
      <w:r>
        <w:rPr>
          <w:noProof/>
        </w:rPr>
        <w:t>10</w:t>
      </w:r>
      <w:r>
        <w:rPr>
          <w:noProof/>
        </w:rPr>
        <w:fldChar w:fldCharType="end"/>
      </w:r>
    </w:p>
    <w:p w14:paraId="15EF9D01" w14:textId="77777777" w:rsidR="00650DFF" w:rsidRPr="0083563E" w:rsidRDefault="00650DFF" w:rsidP="00650DFF">
      <w:pPr>
        <w:pStyle w:val="11"/>
        <w:tabs>
          <w:tab w:val="right" w:leader="dot" w:pos="8296"/>
        </w:tabs>
        <w:rPr>
          <w:rFonts w:ascii="Cambria" w:hAnsi="Cambria"/>
          <w:noProof/>
          <w:sz w:val="24"/>
          <w:szCs w:val="24"/>
        </w:rPr>
      </w:pPr>
      <w:r w:rsidRPr="00AB3D89">
        <w:rPr>
          <w:rFonts w:ascii="方正仿宋_GBK" w:eastAsia="方正仿宋_GBK" w:hAnsi="方正仿宋_GBK" w:hint="eastAsia"/>
          <w:noProof/>
        </w:rPr>
        <w:t>第</w:t>
      </w:r>
      <w:r w:rsidRPr="00AB3D89">
        <w:rPr>
          <w:rFonts w:ascii="方正仿宋_GBK" w:eastAsia="方正仿宋_GBK" w:hAnsi="方正仿宋_GBK"/>
          <w:noProof/>
        </w:rPr>
        <w:t>19</w:t>
      </w:r>
      <w:r w:rsidRPr="00AB3D89">
        <w:rPr>
          <w:rFonts w:ascii="方正仿宋_GBK" w:eastAsia="方正仿宋_GBK" w:hAnsi="方正仿宋_GBK" w:hint="eastAsia"/>
          <w:noProof/>
        </w:rPr>
        <w:t>条</w:t>
      </w:r>
      <w:r w:rsidRPr="00AB3D89">
        <w:rPr>
          <w:rFonts w:ascii="方正仿宋_GBK" w:eastAsia="方正仿宋_GBK" w:hAnsi="方正仿宋_GBK"/>
          <w:noProof/>
        </w:rPr>
        <w:t xml:space="preserve">  </w:t>
      </w:r>
      <w:r w:rsidRPr="00AB3D89">
        <w:rPr>
          <w:rFonts w:ascii="方正仿宋_GBK" w:eastAsia="方正仿宋_GBK" w:hAnsi="方正仿宋_GBK" w:hint="eastAsia"/>
          <w:noProof/>
        </w:rPr>
        <w:t>特别约定</w:t>
      </w:r>
      <w:r>
        <w:rPr>
          <w:noProof/>
        </w:rPr>
        <w:tab/>
      </w:r>
      <w:r>
        <w:rPr>
          <w:noProof/>
        </w:rPr>
        <w:fldChar w:fldCharType="begin"/>
      </w:r>
      <w:r>
        <w:rPr>
          <w:noProof/>
        </w:rPr>
        <w:instrText xml:space="preserve"> PAGEREF _Toc189736997 \h </w:instrText>
      </w:r>
      <w:r>
        <w:rPr>
          <w:noProof/>
        </w:rPr>
      </w:r>
      <w:r>
        <w:rPr>
          <w:noProof/>
        </w:rPr>
        <w:fldChar w:fldCharType="separate"/>
      </w:r>
      <w:r>
        <w:rPr>
          <w:noProof/>
        </w:rPr>
        <w:t>10</w:t>
      </w:r>
      <w:r>
        <w:rPr>
          <w:noProof/>
        </w:rPr>
        <w:fldChar w:fldCharType="end"/>
      </w:r>
    </w:p>
    <w:p w14:paraId="2466DB0C" w14:textId="77777777" w:rsidR="00650DFF" w:rsidRDefault="00650DFF" w:rsidP="00650DFF">
      <w:pPr>
        <w:snapToGrid w:val="0"/>
        <w:ind w:firstLineChars="200" w:firstLine="640"/>
        <w:rPr>
          <w:rFonts w:ascii="方正仿宋_GBK" w:eastAsia="方正仿宋_GBK" w:hAnsi="宋体"/>
          <w:sz w:val="32"/>
        </w:rPr>
        <w:sectPr w:rsidR="00650DFF" w:rsidSect="00E56681">
          <w:footerReference w:type="first" r:id="rId10"/>
          <w:pgSz w:w="11906" w:h="16838"/>
          <w:pgMar w:top="1440" w:right="1800" w:bottom="1440" w:left="1800" w:header="851" w:footer="992" w:gutter="0"/>
          <w:pgNumType w:fmt="upperRoman" w:start="1"/>
          <w:cols w:space="720"/>
          <w:titlePg/>
          <w:docGrid w:type="lines" w:linePitch="312"/>
        </w:sectPr>
      </w:pPr>
      <w:r w:rsidRPr="006A4B67">
        <w:rPr>
          <w:rFonts w:ascii="方正仿宋_GBK" w:eastAsia="方正仿宋_GBK" w:hAnsi="方正仿宋_GBK"/>
          <w:color w:val="000000"/>
          <w:kern w:val="0"/>
          <w:sz w:val="32"/>
          <w:szCs w:val="28"/>
        </w:rPr>
        <w:fldChar w:fldCharType="end"/>
      </w:r>
    </w:p>
    <w:p w14:paraId="18EE313B" w14:textId="77777777" w:rsidR="00650DFF" w:rsidRPr="00070B4B" w:rsidRDefault="00650DFF" w:rsidP="00650DFF">
      <w:pPr>
        <w:jc w:val="center"/>
        <w:rPr>
          <w:rFonts w:ascii="方正小标宋_GBK" w:eastAsia="方正小标宋_GBK"/>
          <w:sz w:val="32"/>
          <w:szCs w:val="32"/>
        </w:rPr>
      </w:pPr>
      <w:r>
        <w:rPr>
          <w:rFonts w:ascii="方正小标宋_GBK" w:eastAsia="方正小标宋_GBK" w:hint="eastAsia"/>
          <w:sz w:val="32"/>
          <w:szCs w:val="32"/>
        </w:rPr>
        <w:t>UN-MBS电子商务</w:t>
      </w:r>
      <w:r w:rsidRPr="00070B4B">
        <w:rPr>
          <w:rFonts w:ascii="方正小标宋_GBK" w:eastAsia="方正小标宋_GBK" w:hint="eastAsia"/>
          <w:sz w:val="32"/>
          <w:szCs w:val="32"/>
        </w:rPr>
        <w:t>软件采购合同</w:t>
      </w:r>
    </w:p>
    <w:p w14:paraId="04E35E0F" w14:textId="77777777" w:rsidR="00650DFF" w:rsidRPr="00864894" w:rsidRDefault="00650DFF" w:rsidP="00650DFF">
      <w:pPr>
        <w:snapToGrid w:val="0"/>
        <w:ind w:firstLineChars="200" w:firstLine="640"/>
        <w:rPr>
          <w:rFonts w:ascii="方正仿宋_GBK" w:eastAsia="方正仿宋_GBK"/>
          <w:sz w:val="32"/>
        </w:rPr>
      </w:pPr>
    </w:p>
    <w:p w14:paraId="219C0CB7" w14:textId="3532C334" w:rsidR="00650DFF" w:rsidRDefault="00BD18B2" w:rsidP="00650DFF">
      <w:pPr>
        <w:snapToGrid w:val="0"/>
        <w:ind w:firstLineChars="200" w:firstLine="640"/>
        <w:jc w:val="left"/>
        <w:rPr>
          <w:rFonts w:ascii="方正仿宋_GBK" w:eastAsia="方正仿宋_GBK"/>
          <w:sz w:val="32"/>
        </w:rPr>
      </w:pPr>
      <w:r>
        <w:rPr>
          <w:rFonts w:ascii="方正仿宋_GBK" w:eastAsia="方正仿宋_GBK" w:hint="eastAsia"/>
          <w:sz w:val="32"/>
        </w:rPr>
        <w:t>甲方</w:t>
      </w:r>
      <w:r w:rsidR="00650DFF">
        <w:rPr>
          <w:rFonts w:ascii="方正仿宋_GBK" w:eastAsia="方正仿宋_GBK" w:hint="eastAsia"/>
          <w:sz w:val="32"/>
        </w:rPr>
        <w:t>：</w:t>
      </w:r>
      <w:r w:rsidR="00650DFF" w:rsidRPr="00070B4B">
        <w:rPr>
          <w:rFonts w:ascii="方正小标宋_GBK" w:eastAsia="方正小标宋_GBK" w:hint="eastAsia"/>
          <w:sz w:val="32"/>
          <w:szCs w:val="32"/>
        </w:rPr>
        <w:t xml:space="preserve"> </w:t>
      </w:r>
      <w:r w:rsidR="00650DFF">
        <w:rPr>
          <w:rFonts w:ascii="方正小标宋_GBK" w:eastAsia="方正小标宋_GBK" w:hint="eastAsia"/>
          <w:sz w:val="32"/>
          <w:szCs w:val="32"/>
        </w:rPr>
        <w:t>中联</w:t>
      </w:r>
    </w:p>
    <w:p w14:paraId="7AA082D9" w14:textId="77776C84" w:rsidR="00650DFF" w:rsidRDefault="00BD18B2" w:rsidP="00650DFF">
      <w:pPr>
        <w:snapToGrid w:val="0"/>
        <w:ind w:firstLineChars="200" w:firstLine="640"/>
        <w:jc w:val="left"/>
        <w:rPr>
          <w:rFonts w:ascii="方正仿宋_GBK" w:eastAsia="方正仿宋_GBK"/>
          <w:sz w:val="32"/>
        </w:rPr>
      </w:pPr>
      <w:r>
        <w:rPr>
          <w:rFonts w:ascii="方正仿宋_GBK" w:eastAsia="方正仿宋_GBK" w:hint="eastAsia"/>
          <w:sz w:val="32"/>
        </w:rPr>
        <w:t>乙方</w:t>
      </w:r>
      <w:r w:rsidR="00650DFF">
        <w:rPr>
          <w:rFonts w:ascii="方正仿宋_GBK" w:eastAsia="方正仿宋_GBK" w:hint="eastAsia"/>
          <w:sz w:val="32"/>
        </w:rPr>
        <w:t>：</w:t>
      </w:r>
      <w:r w:rsidR="00650DFF" w:rsidRPr="00070B4B">
        <w:rPr>
          <w:rFonts w:ascii="方正小标宋_GBK" w:eastAsia="方正小标宋_GBK" w:hint="eastAsia"/>
          <w:sz w:val="32"/>
          <w:szCs w:val="32"/>
        </w:rPr>
        <w:t xml:space="preserve"> </w:t>
      </w:r>
      <w:r w:rsidR="00650DFF">
        <w:rPr>
          <w:rFonts w:ascii="方正小标宋_GBK" w:eastAsia="方正小标宋_GBK" w:hint="eastAsia"/>
          <w:sz w:val="32"/>
          <w:szCs w:val="32"/>
        </w:rPr>
        <w:t>居正</w:t>
      </w:r>
    </w:p>
    <w:p w14:paraId="7AC8ABC6" w14:textId="77777777" w:rsidR="00650DFF" w:rsidRPr="00431A34" w:rsidRDefault="00650DFF" w:rsidP="00650DFF">
      <w:pPr>
        <w:snapToGrid w:val="0"/>
        <w:ind w:firstLineChars="200" w:firstLine="640"/>
        <w:jc w:val="left"/>
        <w:rPr>
          <w:rFonts w:ascii="方正仿宋_GBK" w:eastAsia="方正仿宋_GBK"/>
          <w:sz w:val="32"/>
        </w:rPr>
      </w:pPr>
    </w:p>
    <w:p w14:paraId="7F72CF53" w14:textId="5F2C35F0" w:rsidR="00650DFF" w:rsidRPr="002248B4" w:rsidRDefault="00650DFF" w:rsidP="00650DFF">
      <w:pPr>
        <w:snapToGrid w:val="0"/>
        <w:ind w:firstLineChars="200" w:firstLine="640"/>
        <w:rPr>
          <w:rFonts w:ascii="方正仿宋_GBK" w:eastAsia="方正仿宋_GBK"/>
          <w:sz w:val="32"/>
        </w:rPr>
      </w:pPr>
      <w:r w:rsidRPr="00431A34">
        <w:rPr>
          <w:rFonts w:ascii="方正仿宋_GBK" w:eastAsia="方正仿宋_GBK" w:hint="eastAsia"/>
          <w:sz w:val="32"/>
        </w:rPr>
        <w:t>鉴于</w:t>
      </w:r>
      <w:r w:rsidR="00BD18B2">
        <w:rPr>
          <w:rFonts w:ascii="方正仿宋_GBK" w:eastAsia="方正仿宋_GBK" w:hint="eastAsia"/>
          <w:sz w:val="32"/>
        </w:rPr>
        <w:t>甲方</w:t>
      </w:r>
      <w:r w:rsidRPr="002248B4">
        <w:rPr>
          <w:rFonts w:ascii="方正仿宋_GBK" w:eastAsia="方正仿宋_GBK" w:hint="eastAsia"/>
          <w:sz w:val="32"/>
        </w:rPr>
        <w:t>有意向</w:t>
      </w:r>
      <w:r w:rsidR="00BD18B2">
        <w:rPr>
          <w:rFonts w:ascii="方正仿宋_GBK" w:eastAsia="方正仿宋_GBK" w:hint="eastAsia"/>
          <w:sz w:val="32"/>
        </w:rPr>
        <w:t>乙方</w:t>
      </w:r>
      <w:ins w:id="0" w:author="春雷 赵" w:date="2012-02-02T09:55:00Z">
        <w:r w:rsidR="00582DA6">
          <w:rPr>
            <w:rFonts w:ascii="方正仿宋_GBK" w:eastAsia="方正仿宋_GBK" w:hint="eastAsia"/>
            <w:sz w:val="32"/>
          </w:rPr>
          <w:t>租赁</w:t>
        </w:r>
      </w:ins>
      <w:del w:id="1" w:author="春雷 赵" w:date="2012-02-02T09:55:00Z">
        <w:r w:rsidRPr="002248B4" w:rsidDel="00582DA6">
          <w:rPr>
            <w:rFonts w:ascii="方正仿宋_GBK" w:eastAsia="方正仿宋_GBK" w:hint="eastAsia"/>
            <w:sz w:val="32"/>
          </w:rPr>
          <w:delText>采购</w:delText>
        </w:r>
      </w:del>
      <w:r>
        <w:rPr>
          <w:rFonts w:ascii="方正仿宋_GBK" w:eastAsia="方正仿宋_GBK" w:hint="eastAsia"/>
          <w:sz w:val="32"/>
        </w:rPr>
        <w:t>UN-MBS电子商务</w:t>
      </w:r>
      <w:r w:rsidRPr="002248B4">
        <w:rPr>
          <w:rFonts w:ascii="方正仿宋_GBK" w:eastAsia="方正仿宋_GBK" w:hint="eastAsia"/>
          <w:sz w:val="32"/>
        </w:rPr>
        <w:t>软件，且</w:t>
      </w:r>
      <w:r w:rsidR="00BD18B2">
        <w:rPr>
          <w:rFonts w:ascii="方正仿宋_GBK" w:eastAsia="方正仿宋_GBK" w:hint="eastAsia"/>
          <w:sz w:val="32"/>
        </w:rPr>
        <w:t>乙方</w:t>
      </w:r>
      <w:r w:rsidRPr="002248B4">
        <w:rPr>
          <w:rFonts w:ascii="方正仿宋_GBK" w:eastAsia="方正仿宋_GBK" w:hint="eastAsia"/>
          <w:sz w:val="32"/>
        </w:rPr>
        <w:t>同意向</w:t>
      </w:r>
      <w:r w:rsidR="00BD18B2">
        <w:rPr>
          <w:rFonts w:ascii="方正仿宋_GBK" w:eastAsia="方正仿宋_GBK" w:hint="eastAsia"/>
          <w:sz w:val="32"/>
        </w:rPr>
        <w:t>甲方</w:t>
      </w:r>
      <w:ins w:id="2" w:author="春雷 赵" w:date="2012-02-02T09:55:00Z">
        <w:r w:rsidR="00582DA6">
          <w:rPr>
            <w:rFonts w:ascii="方正仿宋_GBK" w:eastAsia="方正仿宋_GBK" w:hint="eastAsia"/>
            <w:sz w:val="32"/>
          </w:rPr>
          <w:t>提供</w:t>
        </w:r>
      </w:ins>
      <w:del w:id="3" w:author="春雷 赵" w:date="2012-02-02T09:55:00Z">
        <w:r w:rsidRPr="002248B4" w:rsidDel="00582DA6">
          <w:rPr>
            <w:rFonts w:ascii="方正仿宋_GBK" w:eastAsia="方正仿宋_GBK" w:hint="eastAsia"/>
            <w:sz w:val="32"/>
          </w:rPr>
          <w:delText>供应</w:delText>
        </w:r>
      </w:del>
      <w:r w:rsidRPr="002248B4">
        <w:rPr>
          <w:rFonts w:ascii="方正仿宋_GBK" w:eastAsia="方正仿宋_GBK" w:hint="eastAsia"/>
          <w:sz w:val="32"/>
        </w:rPr>
        <w:t>上述软件</w:t>
      </w:r>
      <w:ins w:id="4" w:author="春雷 赵" w:date="2012-02-02T09:55:00Z">
        <w:r w:rsidR="00582DA6">
          <w:rPr>
            <w:rFonts w:ascii="方正仿宋_GBK" w:eastAsia="方正仿宋_GBK" w:hint="eastAsia"/>
            <w:sz w:val="32"/>
          </w:rPr>
          <w:t>的租赁服务</w:t>
        </w:r>
      </w:ins>
      <w:r w:rsidRPr="002248B4">
        <w:rPr>
          <w:rFonts w:ascii="方正仿宋_GBK" w:eastAsia="方正仿宋_GBK" w:hint="eastAsia"/>
          <w:sz w:val="32"/>
        </w:rPr>
        <w:t>，根据《中华人民共和国合同法》等有关法律、法规和规章的规定，</w:t>
      </w:r>
      <w:del w:id="5" w:author="春雷 赵" w:date="2012-02-02T09:56:00Z">
        <w:r w:rsidRPr="002248B4" w:rsidDel="00582DA6">
          <w:rPr>
            <w:rFonts w:ascii="方正仿宋_GBK" w:eastAsia="方正仿宋_GBK" w:hint="eastAsia"/>
            <w:sz w:val="32"/>
          </w:rPr>
          <w:delText>买卖</w:delText>
        </w:r>
      </w:del>
      <w:r w:rsidRPr="002248B4">
        <w:rPr>
          <w:rFonts w:ascii="方正仿宋_GBK" w:eastAsia="方正仿宋_GBK" w:hint="eastAsia"/>
          <w:sz w:val="32"/>
        </w:rPr>
        <w:t>双方经协商一致，订立本合同。</w:t>
      </w:r>
    </w:p>
    <w:p w14:paraId="7288A1DA" w14:textId="77777777" w:rsidR="00650DFF" w:rsidRPr="00F60222"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6" w:name="_Toc146771513"/>
      <w:bookmarkStart w:id="7" w:name="_Toc146772589"/>
      <w:bookmarkStart w:id="8" w:name="_Toc150948429"/>
      <w:bookmarkStart w:id="9" w:name="_Toc189736979"/>
      <w:r>
        <w:rPr>
          <w:rFonts w:ascii="方正仿宋_GBK" w:eastAsia="方正仿宋_GBK" w:hAnsi="方正仿宋_GBK" w:hint="eastAsia"/>
          <w:sz w:val="32"/>
        </w:rPr>
        <w:t>第1</w:t>
      </w:r>
      <w:r w:rsidRPr="00F60222">
        <w:rPr>
          <w:rFonts w:ascii="方正仿宋_GBK" w:eastAsia="方正仿宋_GBK" w:hAnsi="方正仿宋_GBK" w:hint="eastAsia"/>
          <w:sz w:val="32"/>
        </w:rPr>
        <w:t xml:space="preserve">条  </w:t>
      </w:r>
      <w:r w:rsidRPr="00F60222">
        <w:rPr>
          <w:rFonts w:ascii="方正仿宋_GBK" w:eastAsia="方正仿宋_GBK" w:hAnsi="方正仿宋_GBK"/>
          <w:sz w:val="32"/>
        </w:rPr>
        <w:t>定义</w:t>
      </w:r>
      <w:bookmarkEnd w:id="6"/>
      <w:bookmarkEnd w:id="7"/>
      <w:bookmarkEnd w:id="8"/>
      <w:bookmarkEnd w:id="9"/>
    </w:p>
    <w:p w14:paraId="7EB62E63" w14:textId="77777777" w:rsidR="00650DFF" w:rsidRDefault="00650DFF" w:rsidP="00650DFF">
      <w:pPr>
        <w:snapToGrid w:val="0"/>
        <w:ind w:firstLineChars="200" w:firstLine="640"/>
        <w:jc w:val="left"/>
        <w:rPr>
          <w:rFonts w:ascii="方正仿宋_GBK" w:eastAsia="方正仿宋_GBK" w:hAnsi="仿宋"/>
          <w:sz w:val="32"/>
        </w:rPr>
      </w:pPr>
      <w:r>
        <w:rPr>
          <w:rFonts w:ascii="方正仿宋_GBK" w:eastAsia="方正仿宋_GBK" w:hAnsi="仿宋" w:hint="eastAsia"/>
          <w:sz w:val="32"/>
        </w:rPr>
        <w:t>下列词语应具有本条所赋予的含义：</w:t>
      </w:r>
    </w:p>
    <w:p w14:paraId="2E1E9875" w14:textId="3E1E2C1A" w:rsidR="00650DFF" w:rsidRPr="00222698" w:rsidRDefault="00650DFF" w:rsidP="00650DFF">
      <w:pPr>
        <w:snapToGrid w:val="0"/>
        <w:ind w:firstLineChars="200" w:firstLine="640"/>
        <w:rPr>
          <w:rFonts w:ascii="方正仿宋_GBK" w:eastAsia="方正仿宋_GBK"/>
          <w:sz w:val="32"/>
        </w:rPr>
      </w:pPr>
      <w:r w:rsidRPr="00222698">
        <w:rPr>
          <w:rFonts w:ascii="方正仿宋_GBK" w:eastAsia="方正仿宋_GBK" w:hint="eastAsia"/>
          <w:sz w:val="32"/>
        </w:rPr>
        <w:t>1.1 “</w:t>
      </w:r>
      <w:r w:rsidR="00BD18B2">
        <w:rPr>
          <w:rFonts w:ascii="方正仿宋_GBK" w:eastAsia="方正仿宋_GBK" w:hint="eastAsia"/>
          <w:sz w:val="32"/>
        </w:rPr>
        <w:t>甲方</w:t>
      </w:r>
      <w:r w:rsidRPr="00222698">
        <w:rPr>
          <w:rFonts w:ascii="方正仿宋_GBK" w:eastAsia="方正仿宋_GBK" w:hint="eastAsia"/>
          <w:sz w:val="32"/>
        </w:rPr>
        <w:t>”指</w:t>
      </w:r>
      <w:r w:rsidRPr="00222698">
        <w:rPr>
          <w:rFonts w:ascii="方正小标宋_GBK" w:eastAsia="方正小标宋_GBK" w:hAnsi="宋体" w:hint="eastAsia"/>
          <w:b/>
          <w:spacing w:val="60"/>
          <w:sz w:val="32"/>
          <w:szCs w:val="32"/>
          <w:u w:val="single"/>
        </w:rPr>
        <w:t xml:space="preserve"> </w:t>
      </w:r>
      <w:r>
        <w:rPr>
          <w:rFonts w:ascii="方正小标宋_GBK" w:eastAsia="方正小标宋_GBK" w:hAnsi="宋体" w:hint="eastAsia"/>
          <w:b/>
          <w:spacing w:val="60"/>
          <w:sz w:val="32"/>
          <w:szCs w:val="32"/>
          <w:u w:val="single"/>
        </w:rPr>
        <w:t>中联</w:t>
      </w:r>
      <w:r w:rsidRPr="00222698">
        <w:rPr>
          <w:rFonts w:ascii="方正小标宋_GBK" w:eastAsia="方正小标宋_GBK" w:hAnsi="宋体" w:hint="eastAsia"/>
          <w:b/>
          <w:spacing w:val="60"/>
          <w:sz w:val="32"/>
          <w:szCs w:val="32"/>
          <w:u w:val="single"/>
        </w:rPr>
        <w:t xml:space="preserve">  </w:t>
      </w:r>
      <w:del w:id="10" w:author="春雷 赵" w:date="2012-02-02T09:56:00Z">
        <w:r w:rsidRPr="00222698" w:rsidDel="00582DA6">
          <w:rPr>
            <w:rFonts w:ascii="方正仿宋_GBK" w:eastAsia="方正仿宋_GBK" w:hint="eastAsia"/>
            <w:snapToGrid w:val="0"/>
            <w:kern w:val="0"/>
            <w:sz w:val="32"/>
          </w:rPr>
          <w:delText>，包括其法定的承继者和经许可的受让人</w:delText>
        </w:r>
      </w:del>
      <w:r w:rsidRPr="00222698">
        <w:rPr>
          <w:rFonts w:ascii="方正仿宋_GBK" w:eastAsia="方正仿宋_GBK" w:hint="eastAsia"/>
          <w:snapToGrid w:val="0"/>
          <w:kern w:val="0"/>
          <w:sz w:val="32"/>
        </w:rPr>
        <w:t>。</w:t>
      </w:r>
    </w:p>
    <w:p w14:paraId="66CB8A28" w14:textId="268EBB36" w:rsidR="00650DFF" w:rsidRPr="00457839" w:rsidRDefault="00650DFF" w:rsidP="00650DFF">
      <w:pPr>
        <w:snapToGrid w:val="0"/>
        <w:ind w:firstLineChars="200" w:firstLine="640"/>
        <w:rPr>
          <w:rFonts w:ascii="方正仿宋_GBK" w:eastAsia="方正仿宋_GBK"/>
          <w:sz w:val="32"/>
        </w:rPr>
      </w:pPr>
      <w:r w:rsidRPr="00222698">
        <w:rPr>
          <w:rFonts w:ascii="方正仿宋_GBK" w:eastAsia="方正仿宋_GBK" w:hint="eastAsia"/>
          <w:sz w:val="32"/>
        </w:rPr>
        <w:t>1.2 “</w:t>
      </w:r>
      <w:r w:rsidR="00BD18B2">
        <w:rPr>
          <w:rFonts w:ascii="方正仿宋_GBK" w:eastAsia="方正仿宋_GBK" w:hint="eastAsia"/>
          <w:sz w:val="32"/>
        </w:rPr>
        <w:t>乙方</w:t>
      </w:r>
      <w:r w:rsidRPr="00222698">
        <w:rPr>
          <w:rFonts w:ascii="方正仿宋_GBK" w:eastAsia="方正仿宋_GBK" w:hint="eastAsia"/>
          <w:sz w:val="32"/>
        </w:rPr>
        <w:t>”指</w:t>
      </w:r>
      <w:r w:rsidRPr="00222698">
        <w:rPr>
          <w:rFonts w:ascii="方正小标宋_GBK" w:eastAsia="方正小标宋_GBK" w:hAnsi="宋体" w:hint="eastAsia"/>
          <w:b/>
          <w:spacing w:val="60"/>
          <w:sz w:val="32"/>
          <w:szCs w:val="32"/>
          <w:u w:val="single"/>
        </w:rPr>
        <w:t xml:space="preserve"> </w:t>
      </w:r>
      <w:r>
        <w:rPr>
          <w:rFonts w:ascii="方正小标宋_GBK" w:eastAsia="方正小标宋_GBK" w:hAnsi="宋体" w:hint="eastAsia"/>
          <w:b/>
          <w:spacing w:val="60"/>
          <w:sz w:val="32"/>
          <w:szCs w:val="32"/>
          <w:u w:val="single"/>
        </w:rPr>
        <w:t>居正</w:t>
      </w:r>
      <w:r w:rsidRPr="00222698">
        <w:rPr>
          <w:rFonts w:ascii="方正小标宋_GBK" w:eastAsia="方正小标宋_GBK" w:hAnsi="宋体" w:hint="eastAsia"/>
          <w:b/>
          <w:spacing w:val="60"/>
          <w:sz w:val="32"/>
          <w:szCs w:val="32"/>
          <w:u w:val="single"/>
        </w:rPr>
        <w:t xml:space="preserve"> </w:t>
      </w:r>
      <w:del w:id="11" w:author="春雷 赵" w:date="2012-02-02T09:56:00Z">
        <w:r w:rsidRPr="00222698" w:rsidDel="00582DA6">
          <w:rPr>
            <w:rFonts w:ascii="方正小标宋_GBK" w:eastAsia="方正小标宋_GBK" w:hAnsi="宋体" w:hint="eastAsia"/>
            <w:spacing w:val="60"/>
            <w:sz w:val="32"/>
            <w:szCs w:val="32"/>
          </w:rPr>
          <w:delText>,</w:delText>
        </w:r>
        <w:r w:rsidRPr="00222698" w:rsidDel="00582DA6">
          <w:rPr>
            <w:rFonts w:ascii="方正仿宋_GBK" w:eastAsia="方正仿宋_GBK" w:hint="eastAsia"/>
            <w:snapToGrid w:val="0"/>
            <w:kern w:val="0"/>
            <w:sz w:val="32"/>
          </w:rPr>
          <w:delText>提供合同软件的法人或其他组织，包括其法定的承继者</w:delText>
        </w:r>
      </w:del>
      <w:r w:rsidRPr="00222698">
        <w:rPr>
          <w:rFonts w:ascii="方正仿宋_GBK" w:eastAsia="方正仿宋_GBK" w:hint="eastAsia"/>
          <w:snapToGrid w:val="0"/>
          <w:kern w:val="0"/>
          <w:sz w:val="32"/>
        </w:rPr>
        <w:t>。</w:t>
      </w:r>
    </w:p>
    <w:p w14:paraId="29800F94" w14:textId="4CB0D152" w:rsidR="00650DFF" w:rsidRPr="00F60222" w:rsidRDefault="00650DFF" w:rsidP="00650DFF">
      <w:pPr>
        <w:snapToGrid w:val="0"/>
        <w:ind w:firstLineChars="200" w:firstLine="640"/>
        <w:rPr>
          <w:rFonts w:ascii="方正仿宋_GBK" w:eastAsia="方正仿宋_GBK"/>
          <w:sz w:val="32"/>
        </w:rPr>
      </w:pPr>
      <w:r>
        <w:rPr>
          <w:rFonts w:ascii="方正仿宋_GBK" w:eastAsia="方正仿宋_GBK" w:hint="eastAsia"/>
          <w:sz w:val="32"/>
        </w:rPr>
        <w:t>1.3 “</w:t>
      </w:r>
      <w:r w:rsidRPr="00F60222">
        <w:rPr>
          <w:rFonts w:ascii="方正仿宋_GBK" w:eastAsia="方正仿宋_GBK"/>
          <w:sz w:val="32"/>
        </w:rPr>
        <w:t>合同</w:t>
      </w:r>
      <w:r>
        <w:rPr>
          <w:rFonts w:ascii="方正仿宋_GBK" w:eastAsia="方正仿宋_GBK" w:hint="eastAsia"/>
          <w:sz w:val="32"/>
        </w:rPr>
        <w:t>”</w:t>
      </w:r>
      <w:r w:rsidRPr="00F60222">
        <w:rPr>
          <w:rFonts w:ascii="方正仿宋_GBK" w:eastAsia="方正仿宋_GBK"/>
          <w:sz w:val="32"/>
        </w:rPr>
        <w:t>指</w:t>
      </w:r>
      <w:r w:rsidR="00BD18B2">
        <w:rPr>
          <w:rFonts w:ascii="方正仿宋_GBK" w:eastAsia="方正仿宋_GBK"/>
          <w:sz w:val="32"/>
        </w:rPr>
        <w:t>甲方</w:t>
      </w:r>
      <w:r w:rsidRPr="00F60222">
        <w:rPr>
          <w:rFonts w:ascii="方正仿宋_GBK" w:eastAsia="方正仿宋_GBK"/>
          <w:sz w:val="32"/>
        </w:rPr>
        <w:t>和</w:t>
      </w:r>
      <w:r w:rsidR="00BD18B2">
        <w:rPr>
          <w:rFonts w:ascii="方正仿宋_GBK" w:eastAsia="方正仿宋_GBK"/>
          <w:sz w:val="32"/>
        </w:rPr>
        <w:t>乙方</w:t>
      </w:r>
      <w:r>
        <w:rPr>
          <w:rFonts w:ascii="方正仿宋_GBK" w:eastAsia="方正仿宋_GBK" w:hint="eastAsia"/>
          <w:sz w:val="32"/>
        </w:rPr>
        <w:t>就合同软件</w:t>
      </w:r>
      <w:ins w:id="12" w:author="春雷 赵" w:date="2012-02-02T09:56:00Z">
        <w:r w:rsidR="00582DA6">
          <w:rPr>
            <w:rFonts w:ascii="方正仿宋_GBK" w:eastAsia="方正仿宋_GBK" w:hint="eastAsia"/>
            <w:sz w:val="32"/>
          </w:rPr>
          <w:t>租赁</w:t>
        </w:r>
      </w:ins>
      <w:del w:id="13" w:author="春雷 赵" w:date="2012-02-02T09:56:00Z">
        <w:r w:rsidDel="00582DA6">
          <w:rPr>
            <w:rFonts w:ascii="方正仿宋_GBK" w:eastAsia="方正仿宋_GBK" w:hint="eastAsia"/>
            <w:sz w:val="32"/>
          </w:rPr>
          <w:delText>采购</w:delText>
        </w:r>
      </w:del>
      <w:r>
        <w:rPr>
          <w:rFonts w:ascii="方正仿宋_GBK" w:eastAsia="方正仿宋_GBK" w:hint="eastAsia"/>
          <w:sz w:val="32"/>
        </w:rPr>
        <w:t>所订立</w:t>
      </w:r>
      <w:r w:rsidRPr="00F60222">
        <w:rPr>
          <w:rFonts w:ascii="方正仿宋_GBK" w:eastAsia="方正仿宋_GBK"/>
          <w:sz w:val="32"/>
        </w:rPr>
        <w:t>的合同，包括</w:t>
      </w:r>
      <w:r>
        <w:rPr>
          <w:rFonts w:ascii="方正仿宋_GBK" w:eastAsia="方正仿宋_GBK" w:hint="eastAsia"/>
          <w:sz w:val="32"/>
        </w:rPr>
        <w:t>合同正文、</w:t>
      </w:r>
      <w:r w:rsidRPr="00F60222">
        <w:rPr>
          <w:rFonts w:ascii="方正仿宋_GBK" w:eastAsia="方正仿宋_GBK"/>
          <w:sz w:val="32"/>
        </w:rPr>
        <w:t>合同附件</w:t>
      </w:r>
      <w:r>
        <w:rPr>
          <w:rFonts w:ascii="方正仿宋_GBK" w:eastAsia="方正仿宋_GBK" w:hint="eastAsia"/>
          <w:sz w:val="32"/>
        </w:rPr>
        <w:t>以及</w:t>
      </w:r>
      <w:r w:rsidRPr="00F60222">
        <w:rPr>
          <w:rFonts w:ascii="方正仿宋_GBK" w:eastAsia="方正仿宋_GBK"/>
          <w:sz w:val="32"/>
        </w:rPr>
        <w:t>上述文件</w:t>
      </w:r>
      <w:r>
        <w:rPr>
          <w:rFonts w:ascii="方正仿宋_GBK" w:eastAsia="方正仿宋_GBK" w:hint="eastAsia"/>
          <w:sz w:val="32"/>
        </w:rPr>
        <w:t>明确</w:t>
      </w:r>
      <w:r w:rsidRPr="00F60222">
        <w:rPr>
          <w:rFonts w:ascii="方正仿宋_GBK" w:eastAsia="方正仿宋_GBK"/>
          <w:sz w:val="32"/>
        </w:rPr>
        <w:t>构成合同的</w:t>
      </w:r>
      <w:r>
        <w:rPr>
          <w:rFonts w:ascii="方正仿宋_GBK" w:eastAsia="方正仿宋_GBK" w:hint="eastAsia"/>
          <w:sz w:val="32"/>
        </w:rPr>
        <w:t>其他</w:t>
      </w:r>
      <w:r w:rsidRPr="00F60222">
        <w:rPr>
          <w:rFonts w:ascii="方正仿宋_GBK" w:eastAsia="方正仿宋_GBK"/>
          <w:sz w:val="32"/>
        </w:rPr>
        <w:t>文件。</w:t>
      </w:r>
    </w:p>
    <w:p w14:paraId="30E25B96" w14:textId="6DC4DD16"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1.4 “合同软件”</w:t>
      </w:r>
      <w:r w:rsidRPr="00F60222">
        <w:rPr>
          <w:rFonts w:ascii="方正仿宋_GBK" w:eastAsia="方正仿宋_GBK"/>
          <w:sz w:val="32"/>
        </w:rPr>
        <w:t>指</w:t>
      </w:r>
      <w:r w:rsidR="00BD18B2">
        <w:rPr>
          <w:rFonts w:ascii="方正仿宋_GBK" w:eastAsia="方正仿宋_GBK"/>
          <w:sz w:val="32"/>
        </w:rPr>
        <w:t>乙方</w:t>
      </w:r>
      <w:r w:rsidRPr="00F60222">
        <w:rPr>
          <w:rFonts w:ascii="方正仿宋_GBK" w:eastAsia="方正仿宋_GBK"/>
          <w:sz w:val="32"/>
        </w:rPr>
        <w:t>按合同要求，向</w:t>
      </w:r>
      <w:r w:rsidR="00BD18B2">
        <w:rPr>
          <w:rFonts w:ascii="方正仿宋_GBK" w:eastAsia="方正仿宋_GBK"/>
          <w:sz w:val="32"/>
        </w:rPr>
        <w:t>甲方</w:t>
      </w:r>
      <w:r w:rsidRPr="00F60222">
        <w:rPr>
          <w:rFonts w:ascii="方正仿宋_GBK" w:eastAsia="方正仿宋_GBK"/>
          <w:sz w:val="32"/>
        </w:rPr>
        <w:t>提供的软件</w:t>
      </w:r>
      <w:r>
        <w:rPr>
          <w:rFonts w:ascii="方正仿宋_GBK" w:eastAsia="方正仿宋_GBK" w:hint="eastAsia"/>
          <w:sz w:val="32"/>
        </w:rPr>
        <w:t>产品，包括相关</w:t>
      </w:r>
      <w:r w:rsidRPr="00F60222">
        <w:rPr>
          <w:rFonts w:ascii="方正仿宋_GBK" w:eastAsia="方正仿宋_GBK"/>
          <w:sz w:val="32"/>
        </w:rPr>
        <w:t>技术文件和服务。</w:t>
      </w:r>
    </w:p>
    <w:p w14:paraId="76E05385" w14:textId="06832449" w:rsidR="00650DFF" w:rsidRPr="00F60222" w:rsidRDefault="00650DFF" w:rsidP="00650DFF">
      <w:pPr>
        <w:snapToGrid w:val="0"/>
        <w:ind w:firstLineChars="200" w:firstLine="640"/>
        <w:rPr>
          <w:rFonts w:ascii="方正仿宋_GBK" w:eastAsia="方正仿宋_GBK"/>
          <w:sz w:val="32"/>
        </w:rPr>
      </w:pPr>
      <w:r>
        <w:rPr>
          <w:rFonts w:ascii="方正仿宋_GBK" w:eastAsia="方正仿宋_GBK" w:hint="eastAsia"/>
          <w:sz w:val="32"/>
        </w:rPr>
        <w:t>1.5 “</w:t>
      </w:r>
      <w:r w:rsidRPr="00F60222">
        <w:rPr>
          <w:rFonts w:ascii="方正仿宋_GBK" w:eastAsia="方正仿宋_GBK"/>
          <w:sz w:val="32"/>
        </w:rPr>
        <w:t>合同价格</w:t>
      </w:r>
      <w:r>
        <w:rPr>
          <w:rFonts w:ascii="方正仿宋_GBK" w:eastAsia="方正仿宋_GBK" w:hint="eastAsia"/>
          <w:sz w:val="32"/>
        </w:rPr>
        <w:t>”</w:t>
      </w:r>
      <w:r w:rsidRPr="00F60222">
        <w:rPr>
          <w:rFonts w:ascii="方正仿宋_GBK" w:eastAsia="方正仿宋_GBK"/>
          <w:sz w:val="32"/>
        </w:rPr>
        <w:t>指</w:t>
      </w:r>
      <w:r w:rsidRPr="00F60222">
        <w:rPr>
          <w:rFonts w:ascii="方正仿宋_GBK" w:eastAsia="方正仿宋_GBK" w:hint="eastAsia"/>
          <w:sz w:val="32"/>
        </w:rPr>
        <w:t>根据本合同</w:t>
      </w:r>
      <w:r>
        <w:rPr>
          <w:rFonts w:ascii="方正仿宋_GBK" w:eastAsia="方正仿宋_GBK"/>
          <w:sz w:val="32"/>
        </w:rPr>
        <w:t>约定</w:t>
      </w:r>
      <w:r w:rsidRPr="00F60222">
        <w:rPr>
          <w:rFonts w:ascii="方正仿宋_GBK" w:eastAsia="方正仿宋_GBK" w:hint="eastAsia"/>
          <w:sz w:val="32"/>
        </w:rPr>
        <w:t>的条件</w:t>
      </w:r>
      <w:r w:rsidRPr="00F60222">
        <w:rPr>
          <w:rFonts w:ascii="方正仿宋_GBK" w:eastAsia="方正仿宋_GBK"/>
          <w:sz w:val="32"/>
        </w:rPr>
        <w:t>，</w:t>
      </w:r>
      <w:r>
        <w:rPr>
          <w:rFonts w:ascii="方正仿宋_GBK" w:eastAsia="方正仿宋_GBK" w:hint="eastAsia"/>
          <w:sz w:val="32"/>
        </w:rPr>
        <w:t>在</w:t>
      </w:r>
      <w:r w:rsidR="00BD18B2">
        <w:rPr>
          <w:rFonts w:ascii="方正仿宋_GBK" w:eastAsia="方正仿宋_GBK"/>
          <w:sz w:val="32"/>
        </w:rPr>
        <w:t>乙方</w:t>
      </w:r>
      <w:del w:id="14" w:author="春雷 赵" w:date="2012-02-02T09:57:00Z">
        <w:r w:rsidRPr="00F60222" w:rsidDel="005A5F25">
          <w:rPr>
            <w:rFonts w:ascii="方正仿宋_GBK" w:eastAsia="方正仿宋_GBK"/>
            <w:sz w:val="32"/>
          </w:rPr>
          <w:delText>完全</w:delText>
        </w:r>
      </w:del>
      <w:r w:rsidRPr="00F60222">
        <w:rPr>
          <w:rFonts w:ascii="方正仿宋_GBK" w:eastAsia="方正仿宋_GBK"/>
          <w:sz w:val="32"/>
        </w:rPr>
        <w:t>履行</w:t>
      </w:r>
      <w:r w:rsidRPr="00F60222">
        <w:rPr>
          <w:rFonts w:ascii="方正仿宋_GBK" w:eastAsia="方正仿宋_GBK" w:hint="eastAsia"/>
          <w:sz w:val="32"/>
        </w:rPr>
        <w:t>本</w:t>
      </w:r>
      <w:r w:rsidRPr="00F60222">
        <w:rPr>
          <w:rFonts w:ascii="方正仿宋_GBK" w:eastAsia="方正仿宋_GBK"/>
          <w:sz w:val="32"/>
        </w:rPr>
        <w:t>合同义务后</w:t>
      </w:r>
      <w:r w:rsidR="00BD18B2">
        <w:rPr>
          <w:rFonts w:ascii="方正仿宋_GBK" w:eastAsia="方正仿宋_GBK"/>
          <w:sz w:val="32"/>
        </w:rPr>
        <w:t>甲方</w:t>
      </w:r>
      <w:r w:rsidRPr="00F60222">
        <w:rPr>
          <w:rFonts w:ascii="方正仿宋_GBK" w:eastAsia="方正仿宋_GBK"/>
          <w:sz w:val="32"/>
        </w:rPr>
        <w:t>应支付给</w:t>
      </w:r>
      <w:r w:rsidR="00BD18B2">
        <w:rPr>
          <w:rFonts w:ascii="方正仿宋_GBK" w:eastAsia="方正仿宋_GBK"/>
          <w:sz w:val="32"/>
        </w:rPr>
        <w:t>乙方</w:t>
      </w:r>
      <w:r w:rsidRPr="00F60222">
        <w:rPr>
          <w:rFonts w:ascii="方正仿宋_GBK" w:eastAsia="方正仿宋_GBK"/>
          <w:sz w:val="32"/>
        </w:rPr>
        <w:t>的费用。</w:t>
      </w:r>
    </w:p>
    <w:p w14:paraId="16F100D7" w14:textId="7013A8DB" w:rsidR="00650DFF" w:rsidRPr="00187837" w:rsidRDefault="00650DFF" w:rsidP="00650DFF">
      <w:pPr>
        <w:snapToGrid w:val="0"/>
        <w:ind w:firstLineChars="200" w:firstLine="640"/>
        <w:rPr>
          <w:rFonts w:ascii="方正仿宋_GBK" w:eastAsia="方正仿宋_GBK"/>
          <w:sz w:val="32"/>
        </w:rPr>
      </w:pPr>
      <w:r>
        <w:rPr>
          <w:rFonts w:ascii="方正仿宋_GBK" w:eastAsia="方正仿宋_GBK" w:hint="eastAsia"/>
          <w:sz w:val="32"/>
        </w:rPr>
        <w:t>1.6 “</w:t>
      </w:r>
      <w:r w:rsidRPr="00F60222">
        <w:rPr>
          <w:rFonts w:ascii="方正仿宋_GBK" w:eastAsia="方正仿宋_GBK"/>
          <w:sz w:val="32"/>
        </w:rPr>
        <w:t>技术文件</w:t>
      </w:r>
      <w:r>
        <w:rPr>
          <w:rFonts w:ascii="方正仿宋_GBK" w:eastAsia="方正仿宋_GBK" w:hint="eastAsia"/>
          <w:sz w:val="32"/>
        </w:rPr>
        <w:t>”</w:t>
      </w:r>
      <w:r w:rsidRPr="00F60222">
        <w:rPr>
          <w:rFonts w:ascii="方正仿宋_GBK" w:eastAsia="方正仿宋_GBK"/>
          <w:sz w:val="32"/>
        </w:rPr>
        <w:t>指合同</w:t>
      </w:r>
      <w:r>
        <w:rPr>
          <w:rFonts w:ascii="方正仿宋_GBK" w:eastAsia="方正仿宋_GBK"/>
          <w:sz w:val="32"/>
        </w:rPr>
        <w:t>约定</w:t>
      </w:r>
      <w:r w:rsidRPr="00F60222">
        <w:rPr>
          <w:rFonts w:ascii="方正仿宋_GBK" w:eastAsia="方正仿宋_GBK"/>
          <w:sz w:val="32"/>
        </w:rPr>
        <w:t>由</w:t>
      </w:r>
      <w:r w:rsidR="00BD18B2">
        <w:rPr>
          <w:rFonts w:ascii="方正仿宋_GBK" w:eastAsia="方正仿宋_GBK"/>
          <w:sz w:val="32"/>
        </w:rPr>
        <w:t>乙方</w:t>
      </w:r>
      <w:r w:rsidRPr="00F60222">
        <w:rPr>
          <w:rFonts w:ascii="方正仿宋_GBK" w:eastAsia="方正仿宋_GBK"/>
          <w:sz w:val="32"/>
        </w:rPr>
        <w:t>提供的用于</w:t>
      </w:r>
      <w:r>
        <w:rPr>
          <w:rFonts w:ascii="方正仿宋_GBK" w:eastAsia="方正仿宋_GBK" w:hint="eastAsia"/>
          <w:sz w:val="32"/>
        </w:rPr>
        <w:t>合同软件</w:t>
      </w:r>
      <w:r>
        <w:rPr>
          <w:rFonts w:ascii="方正仿宋_GBK" w:eastAsia="方正仿宋_GBK"/>
          <w:sz w:val="32"/>
        </w:rPr>
        <w:t>的安装、调试、检验和验收试验、正常运行和</w:t>
      </w:r>
      <w:r>
        <w:rPr>
          <w:rFonts w:ascii="方正仿宋_GBK" w:eastAsia="方正仿宋_GBK" w:hint="eastAsia"/>
          <w:sz w:val="32"/>
        </w:rPr>
        <w:t>维护</w:t>
      </w:r>
      <w:r w:rsidRPr="00F60222">
        <w:rPr>
          <w:rFonts w:ascii="方正仿宋_GBK" w:eastAsia="方正仿宋_GBK"/>
          <w:sz w:val="32"/>
        </w:rPr>
        <w:t>所需的全部资料</w:t>
      </w:r>
      <w:r>
        <w:rPr>
          <w:rFonts w:ascii="方正仿宋_GBK" w:eastAsia="方正仿宋_GBK" w:hint="eastAsia"/>
          <w:sz w:val="32"/>
        </w:rPr>
        <w:t>（</w:t>
      </w:r>
      <w:r>
        <w:rPr>
          <w:rFonts w:ascii="方正仿宋_GBK" w:eastAsia="方正仿宋_GBK"/>
          <w:sz w:val="32"/>
        </w:rPr>
        <w:t>含技术</w:t>
      </w:r>
      <w:r>
        <w:rPr>
          <w:rFonts w:ascii="方正仿宋_GBK" w:eastAsia="方正仿宋_GBK" w:hint="eastAsia"/>
          <w:sz w:val="32"/>
        </w:rPr>
        <w:t>文案</w:t>
      </w:r>
      <w:r w:rsidRPr="00F60222">
        <w:rPr>
          <w:rFonts w:ascii="方正仿宋_GBK" w:eastAsia="方正仿宋_GBK"/>
          <w:sz w:val="32"/>
        </w:rPr>
        <w:t>、</w:t>
      </w:r>
      <w:r>
        <w:rPr>
          <w:rFonts w:ascii="方正仿宋_GBK" w:eastAsia="方正仿宋_GBK" w:hint="eastAsia"/>
          <w:sz w:val="32"/>
        </w:rPr>
        <w:t>使用</w:t>
      </w:r>
      <w:r>
        <w:rPr>
          <w:rFonts w:ascii="方正仿宋_GBK" w:eastAsia="方正仿宋_GBK"/>
          <w:sz w:val="32"/>
        </w:rPr>
        <w:t>手册、图纸、说明</w:t>
      </w:r>
      <w:r w:rsidRPr="00F60222">
        <w:rPr>
          <w:rFonts w:ascii="方正仿宋_GBK" w:eastAsia="方正仿宋_GBK"/>
          <w:sz w:val="32"/>
        </w:rPr>
        <w:t>）以及技术服务、人员培训资料。</w:t>
      </w:r>
    </w:p>
    <w:p w14:paraId="36BA04C2" w14:textId="3D41DD6F" w:rsidR="00650DFF" w:rsidRPr="00110CF3" w:rsidRDefault="00650DFF" w:rsidP="00650DFF">
      <w:pPr>
        <w:snapToGrid w:val="0"/>
        <w:ind w:firstLineChars="200" w:firstLine="640"/>
        <w:rPr>
          <w:rFonts w:ascii="方正仿宋_GBK" w:eastAsia="方正仿宋_GBK"/>
          <w:sz w:val="32"/>
        </w:rPr>
      </w:pPr>
      <w:r>
        <w:rPr>
          <w:rFonts w:ascii="方正仿宋_GBK" w:eastAsia="方正仿宋_GBK" w:hint="eastAsia"/>
          <w:sz w:val="32"/>
        </w:rPr>
        <w:t>1.7 “</w:t>
      </w:r>
      <w:r w:rsidRPr="00F60222">
        <w:rPr>
          <w:rFonts w:ascii="方正仿宋_GBK" w:eastAsia="方正仿宋_GBK"/>
          <w:sz w:val="32"/>
        </w:rPr>
        <w:t>服务</w:t>
      </w:r>
      <w:r>
        <w:rPr>
          <w:rFonts w:ascii="方正仿宋_GBK" w:eastAsia="方正仿宋_GBK" w:hint="eastAsia"/>
          <w:sz w:val="32"/>
        </w:rPr>
        <w:t>”</w:t>
      </w:r>
      <w:r w:rsidRPr="00F60222">
        <w:rPr>
          <w:rFonts w:ascii="方正仿宋_GBK" w:eastAsia="方正仿宋_GBK"/>
          <w:sz w:val="32"/>
        </w:rPr>
        <w:t>指合同</w:t>
      </w:r>
      <w:r>
        <w:rPr>
          <w:rFonts w:ascii="方正仿宋_GBK" w:eastAsia="方正仿宋_GBK"/>
          <w:sz w:val="32"/>
        </w:rPr>
        <w:t>约定</w:t>
      </w:r>
      <w:r w:rsidRPr="00F60222">
        <w:rPr>
          <w:rFonts w:ascii="方正仿宋_GBK" w:eastAsia="方正仿宋_GBK"/>
          <w:sz w:val="32"/>
        </w:rPr>
        <w:t>的由</w:t>
      </w:r>
      <w:r w:rsidR="00BD18B2">
        <w:rPr>
          <w:rFonts w:ascii="方正仿宋_GBK" w:eastAsia="方正仿宋_GBK"/>
          <w:sz w:val="32"/>
        </w:rPr>
        <w:t>乙方</w:t>
      </w:r>
      <w:r w:rsidRPr="00F60222">
        <w:rPr>
          <w:rFonts w:ascii="方正仿宋_GBK" w:eastAsia="方正仿宋_GBK"/>
          <w:sz w:val="32"/>
        </w:rPr>
        <w:t>提供的</w:t>
      </w:r>
      <w:r w:rsidRPr="00D96854">
        <w:rPr>
          <w:rFonts w:ascii="方正仿宋_GBK" w:eastAsia="方正仿宋_GBK"/>
          <w:sz w:val="32"/>
        </w:rPr>
        <w:t>从</w:t>
      </w:r>
      <w:r w:rsidRPr="00D96854">
        <w:rPr>
          <w:rFonts w:ascii="方正仿宋_GBK" w:eastAsia="方正仿宋_GBK" w:hint="eastAsia"/>
          <w:sz w:val="32"/>
        </w:rPr>
        <w:t>合同</w:t>
      </w:r>
      <w:r>
        <w:rPr>
          <w:rFonts w:ascii="方正仿宋_GBK" w:eastAsia="方正仿宋_GBK" w:hint="eastAsia"/>
          <w:sz w:val="32"/>
        </w:rPr>
        <w:t>软件</w:t>
      </w:r>
      <w:r>
        <w:rPr>
          <w:rFonts w:ascii="方正仿宋_GBK" w:eastAsia="方正仿宋_GBK"/>
          <w:sz w:val="32"/>
        </w:rPr>
        <w:t>安装、调</w:t>
      </w:r>
      <w:r w:rsidRPr="00F60222">
        <w:rPr>
          <w:rFonts w:ascii="方正仿宋_GBK" w:eastAsia="方正仿宋_GBK"/>
          <w:sz w:val="32"/>
        </w:rPr>
        <w:t>试、开通、运行、软件的使用和技术支持及培训直至合同期满的各个阶段中的技术服务</w:t>
      </w:r>
      <w:r>
        <w:rPr>
          <w:rFonts w:ascii="方正仿宋_GBK" w:eastAsia="方正仿宋_GBK" w:hint="eastAsia"/>
          <w:sz w:val="32"/>
        </w:rPr>
        <w:t>。</w:t>
      </w:r>
    </w:p>
    <w:p w14:paraId="60564522" w14:textId="77777777" w:rsidR="005A5F25" w:rsidRPr="00391CA8" w:rsidRDefault="00650DFF" w:rsidP="00650DFF">
      <w:pPr>
        <w:snapToGrid w:val="0"/>
        <w:ind w:firstLineChars="200" w:firstLine="640"/>
        <w:rPr>
          <w:rFonts w:ascii="方正仿宋_GBK" w:eastAsia="方正仿宋_GBK"/>
          <w:sz w:val="32"/>
          <w:u w:val="single"/>
        </w:rPr>
      </w:pPr>
      <w:r>
        <w:rPr>
          <w:rFonts w:ascii="方正仿宋_GBK" w:eastAsia="方正仿宋_GBK" w:hint="eastAsia"/>
          <w:sz w:val="32"/>
        </w:rPr>
        <w:t>1.8 “</w:t>
      </w:r>
      <w:r w:rsidRPr="00F60222">
        <w:rPr>
          <w:rFonts w:ascii="方正仿宋_GBK" w:eastAsia="方正仿宋_GBK"/>
          <w:sz w:val="32"/>
        </w:rPr>
        <w:t>现场</w:t>
      </w:r>
      <w:r>
        <w:rPr>
          <w:rFonts w:ascii="方正仿宋_GBK" w:eastAsia="方正仿宋_GBK" w:hint="eastAsia"/>
          <w:sz w:val="32"/>
        </w:rPr>
        <w:t>”</w:t>
      </w:r>
      <w:r w:rsidRPr="00F60222">
        <w:rPr>
          <w:rFonts w:ascii="方正仿宋_GBK" w:eastAsia="方正仿宋_GBK"/>
          <w:sz w:val="32"/>
        </w:rPr>
        <w:t>指</w:t>
      </w:r>
      <w:r>
        <w:rPr>
          <w:rFonts w:ascii="方正仿宋_GBK" w:eastAsia="方正仿宋_GBK" w:hint="eastAsia"/>
          <w:sz w:val="32"/>
        </w:rPr>
        <w:t>合同软件</w:t>
      </w:r>
      <w:r w:rsidRPr="00F60222">
        <w:rPr>
          <w:rFonts w:ascii="方正仿宋_GBK" w:eastAsia="方正仿宋_GBK"/>
          <w:sz w:val="32"/>
        </w:rPr>
        <w:t>安装、运行的地点</w:t>
      </w:r>
      <w:r>
        <w:rPr>
          <w:rFonts w:ascii="方正仿宋_GBK" w:eastAsia="方正仿宋_GBK" w:hint="eastAsia"/>
          <w:sz w:val="32"/>
        </w:rPr>
        <w:t>，</w:t>
      </w:r>
      <w:r w:rsidRPr="00F60222">
        <w:rPr>
          <w:rFonts w:ascii="方正仿宋_GBK" w:eastAsia="方正仿宋_GBK"/>
          <w:sz w:val="32"/>
        </w:rPr>
        <w:t>即</w:t>
      </w:r>
      <w:r w:rsidRPr="00391CA8">
        <w:rPr>
          <w:rFonts w:ascii="方正仿宋_GBK" w:eastAsia="方正仿宋_GBK" w:hint="eastAsia"/>
          <w:sz w:val="32"/>
          <w:u w:val="single"/>
        </w:rPr>
        <w:t xml:space="preserve">       </w:t>
      </w:r>
    </w:p>
    <w:p w14:paraId="1955595A" w14:textId="68A710C0" w:rsidR="00650DFF" w:rsidRDefault="00650DFF" w:rsidP="00650DFF">
      <w:pPr>
        <w:snapToGrid w:val="0"/>
        <w:ind w:firstLineChars="200" w:firstLine="640"/>
        <w:rPr>
          <w:rFonts w:ascii="方正仿宋_GBK" w:eastAsia="方正仿宋_GBK"/>
          <w:sz w:val="32"/>
        </w:rPr>
      </w:pPr>
      <w:r w:rsidRPr="002A3A4C">
        <w:rPr>
          <w:rFonts w:ascii="方正仿宋_GBK" w:eastAsia="方正仿宋_GBK" w:hint="eastAsia"/>
          <w:sz w:val="32"/>
        </w:rPr>
        <w:t>1.9 “</w:t>
      </w:r>
      <w:r>
        <w:rPr>
          <w:rFonts w:ascii="方正仿宋_GBK" w:eastAsia="方正仿宋_GBK"/>
          <w:sz w:val="32"/>
        </w:rPr>
        <w:t>质保期</w:t>
      </w:r>
      <w:r w:rsidRPr="002A3A4C">
        <w:rPr>
          <w:rFonts w:ascii="方正仿宋_GBK" w:eastAsia="方正仿宋_GBK" w:hint="eastAsia"/>
          <w:sz w:val="32"/>
        </w:rPr>
        <w:t>”</w:t>
      </w:r>
      <w:r w:rsidRPr="002A3A4C">
        <w:rPr>
          <w:rFonts w:ascii="方正仿宋_GBK" w:eastAsia="方正仿宋_GBK"/>
          <w:sz w:val="32"/>
        </w:rPr>
        <w:t>指按合同的相关</w:t>
      </w:r>
      <w:r>
        <w:rPr>
          <w:rFonts w:ascii="方正仿宋_GBK" w:eastAsia="方正仿宋_GBK"/>
          <w:sz w:val="32"/>
        </w:rPr>
        <w:t>约定</w:t>
      </w:r>
      <w:r w:rsidRPr="002A3A4C">
        <w:rPr>
          <w:rFonts w:ascii="方正仿宋_GBK" w:eastAsia="方正仿宋_GBK"/>
          <w:sz w:val="32"/>
        </w:rPr>
        <w:t>，</w:t>
      </w:r>
      <w:r w:rsidR="00BD18B2">
        <w:rPr>
          <w:rFonts w:ascii="方正仿宋_GBK" w:eastAsia="方正仿宋_GBK"/>
          <w:sz w:val="32"/>
        </w:rPr>
        <w:t>乙方</w:t>
      </w:r>
      <w:r w:rsidRPr="002A3A4C">
        <w:rPr>
          <w:rFonts w:ascii="方正仿宋_GBK" w:eastAsia="方正仿宋_GBK"/>
          <w:sz w:val="32"/>
        </w:rPr>
        <w:t>免费修</w:t>
      </w:r>
      <w:r>
        <w:rPr>
          <w:rFonts w:ascii="方正仿宋_GBK" w:eastAsia="方正仿宋_GBK" w:hint="eastAsia"/>
          <w:sz w:val="32"/>
        </w:rPr>
        <w:t>复</w:t>
      </w:r>
      <w:r w:rsidRPr="002A3A4C">
        <w:rPr>
          <w:rFonts w:ascii="方正仿宋_GBK" w:eastAsia="方正仿宋_GBK"/>
          <w:sz w:val="32"/>
        </w:rPr>
        <w:t>或更换有缺陷的</w:t>
      </w:r>
      <w:r>
        <w:rPr>
          <w:rFonts w:ascii="方正仿宋_GBK" w:eastAsia="方正仿宋_GBK" w:hint="eastAsia"/>
          <w:sz w:val="32"/>
        </w:rPr>
        <w:t>软件</w:t>
      </w:r>
      <w:r w:rsidRPr="002A3A4C">
        <w:rPr>
          <w:rFonts w:ascii="方正仿宋_GBK" w:eastAsia="方正仿宋_GBK"/>
          <w:sz w:val="32"/>
        </w:rPr>
        <w:t>产品，以保证</w:t>
      </w:r>
      <w:r>
        <w:rPr>
          <w:rFonts w:ascii="方正仿宋_GBK" w:eastAsia="方正仿宋_GBK" w:hint="eastAsia"/>
          <w:sz w:val="32"/>
        </w:rPr>
        <w:t>合同软件</w:t>
      </w:r>
      <w:r w:rsidRPr="002A3A4C">
        <w:rPr>
          <w:rFonts w:ascii="方正仿宋_GBK" w:eastAsia="方正仿宋_GBK"/>
          <w:sz w:val="32"/>
        </w:rPr>
        <w:t>正常运行的期</w:t>
      </w:r>
      <w:r>
        <w:rPr>
          <w:rFonts w:ascii="方正仿宋_GBK" w:eastAsia="方正仿宋_GBK" w:hint="eastAsia"/>
          <w:sz w:val="32"/>
        </w:rPr>
        <w:t>间</w:t>
      </w:r>
      <w:r w:rsidRPr="002A3A4C">
        <w:rPr>
          <w:rFonts w:ascii="方正仿宋_GBK" w:eastAsia="方正仿宋_GBK"/>
          <w:sz w:val="32"/>
        </w:rPr>
        <w:t>。</w:t>
      </w:r>
    </w:p>
    <w:p w14:paraId="7A51811F" w14:textId="77777777"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 xml:space="preserve">1.10 </w:t>
      </w:r>
      <w:r w:rsidRPr="00B90C60">
        <w:rPr>
          <w:rFonts w:ascii="方正仿宋_GBK" w:eastAsia="方正仿宋_GBK" w:hAnsi="宋体" w:hint="eastAsia"/>
          <w:sz w:val="32"/>
        </w:rPr>
        <w:t>“日</w:t>
      </w:r>
      <w:r>
        <w:rPr>
          <w:rFonts w:ascii="方正仿宋_GBK" w:eastAsia="方正仿宋_GBK" w:hAnsi="宋体" w:hint="eastAsia"/>
          <w:sz w:val="32"/>
        </w:rPr>
        <w:t>（天）</w:t>
      </w:r>
      <w:r w:rsidRPr="00B90C60">
        <w:rPr>
          <w:rFonts w:ascii="方正仿宋_GBK" w:eastAsia="方正仿宋_GBK" w:hAnsi="宋体" w:hint="eastAsia"/>
          <w:sz w:val="32"/>
        </w:rPr>
        <w:t>、月、年”指公历的日、月、年；“</w:t>
      </w:r>
      <w:r>
        <w:rPr>
          <w:rFonts w:ascii="方正仿宋_GBK" w:eastAsia="方正仿宋_GBK" w:hAnsi="宋体" w:hint="eastAsia"/>
          <w:sz w:val="32"/>
        </w:rPr>
        <w:t>日（</w:t>
      </w:r>
      <w:r w:rsidRPr="00B90C60">
        <w:rPr>
          <w:rFonts w:ascii="方正仿宋_GBK" w:eastAsia="方正仿宋_GBK" w:hAnsi="宋体" w:hint="eastAsia"/>
          <w:sz w:val="32"/>
        </w:rPr>
        <w:t>天</w:t>
      </w:r>
      <w:r>
        <w:rPr>
          <w:rFonts w:ascii="方正仿宋_GBK" w:eastAsia="方正仿宋_GBK" w:hAnsi="宋体" w:hint="eastAsia"/>
          <w:sz w:val="32"/>
        </w:rPr>
        <w:t>）</w:t>
      </w:r>
      <w:r w:rsidRPr="00B90C60">
        <w:rPr>
          <w:rFonts w:ascii="方正仿宋_GBK" w:eastAsia="方正仿宋_GBK" w:hAnsi="宋体" w:hint="eastAsia"/>
          <w:sz w:val="32"/>
        </w:rPr>
        <w:t>”是指</w:t>
      </w:r>
      <w:r w:rsidRPr="00B90C60">
        <w:rPr>
          <w:rFonts w:ascii="方正仿宋_GBK" w:eastAsia="方正仿宋_GBK" w:hAnsi="宋体"/>
          <w:sz w:val="32"/>
        </w:rPr>
        <w:t>24</w:t>
      </w:r>
      <w:r w:rsidRPr="00B90C60">
        <w:rPr>
          <w:rFonts w:ascii="方正仿宋_GBK" w:eastAsia="方正仿宋_GBK" w:hAnsi="宋体" w:hint="eastAsia"/>
          <w:sz w:val="32"/>
        </w:rPr>
        <w:t>小时；“周”是指</w:t>
      </w:r>
      <w:r w:rsidRPr="00B90C60">
        <w:rPr>
          <w:rFonts w:ascii="方正仿宋_GBK" w:eastAsia="方正仿宋_GBK" w:hAnsi="宋体"/>
          <w:sz w:val="32"/>
        </w:rPr>
        <w:t>7</w:t>
      </w:r>
      <w:r w:rsidRPr="00B90C60">
        <w:rPr>
          <w:rFonts w:ascii="方正仿宋_GBK" w:eastAsia="方正仿宋_GBK" w:hAnsi="宋体" w:hint="eastAsia"/>
          <w:sz w:val="32"/>
        </w:rPr>
        <w:t>天。</w:t>
      </w:r>
    </w:p>
    <w:p w14:paraId="23D381A4" w14:textId="77777777" w:rsidR="00650DFF" w:rsidRPr="008E5C7A" w:rsidRDefault="00650DFF" w:rsidP="00650DFF">
      <w:pPr>
        <w:snapToGrid w:val="0"/>
        <w:ind w:firstLineChars="200" w:firstLine="640"/>
        <w:rPr>
          <w:rFonts w:ascii="方正仿宋_GBK" w:eastAsia="方正仿宋_GBK"/>
          <w:sz w:val="32"/>
        </w:rPr>
      </w:pPr>
      <w:r>
        <w:rPr>
          <w:rFonts w:ascii="方正仿宋_GBK" w:eastAsia="方正仿宋_GBK" w:hAnsi="仿宋_GB2312" w:hint="eastAsia"/>
          <w:sz w:val="32"/>
        </w:rPr>
        <w:t>1.11除本合同另有约定外，</w:t>
      </w:r>
      <w:r w:rsidRPr="00C731B5">
        <w:rPr>
          <w:rFonts w:ascii="方正仿宋_GBK" w:eastAsia="方正仿宋_GBK" w:hAnsi="仿宋_GB2312" w:hint="eastAsia"/>
          <w:sz w:val="32"/>
        </w:rPr>
        <w:t>“以上”、“以下”、“以内”、“届满”</w:t>
      </w:r>
      <w:r w:rsidRPr="001D7765">
        <w:rPr>
          <w:rFonts w:ascii="方正仿宋_GBK" w:eastAsia="方正仿宋_GBK" w:hAnsi="仿宋_GB2312" w:hint="eastAsia"/>
          <w:sz w:val="32"/>
        </w:rPr>
        <w:t>，</w:t>
      </w:r>
      <w:r>
        <w:rPr>
          <w:rFonts w:ascii="方正仿宋_GBK" w:eastAsia="方正仿宋_GBK" w:hAnsi="仿宋_GB2312" w:hint="eastAsia"/>
          <w:sz w:val="32"/>
        </w:rPr>
        <w:t>均</w:t>
      </w:r>
      <w:r w:rsidRPr="001D7765">
        <w:rPr>
          <w:rFonts w:ascii="方正仿宋_GBK" w:eastAsia="方正仿宋_GBK" w:hAnsi="仿宋_GB2312" w:hint="eastAsia"/>
          <w:sz w:val="32"/>
        </w:rPr>
        <w:t>包括本数；</w:t>
      </w:r>
      <w:r w:rsidRPr="00C731B5">
        <w:rPr>
          <w:rFonts w:ascii="方正仿宋_GBK" w:eastAsia="方正仿宋_GBK" w:hAnsi="仿宋_GB2312" w:hint="eastAsia"/>
          <w:sz w:val="32"/>
        </w:rPr>
        <w:t>“不满”、“以外”</w:t>
      </w:r>
      <w:r w:rsidRPr="001D7765">
        <w:rPr>
          <w:rFonts w:ascii="方正仿宋_GBK" w:eastAsia="方正仿宋_GBK" w:hAnsi="仿宋_GB2312" w:hint="eastAsia"/>
          <w:sz w:val="32"/>
        </w:rPr>
        <w:t>，不包括本数</w:t>
      </w:r>
      <w:r>
        <w:rPr>
          <w:rFonts w:ascii="方正仿宋_GBK" w:eastAsia="方正仿宋_GBK" w:hAnsi="仿宋_GB2312" w:hint="eastAsia"/>
          <w:sz w:val="32"/>
        </w:rPr>
        <w:t>；“</w:t>
      </w:r>
      <w:r w:rsidRPr="00C731B5">
        <w:rPr>
          <w:rFonts w:ascii="方正仿宋_GBK" w:eastAsia="方正仿宋_GBK" w:hAnsi="仿宋_GB2312" w:hint="eastAsia"/>
          <w:sz w:val="32"/>
        </w:rPr>
        <w:t>×日前”“×日后”</w:t>
      </w:r>
      <w:r w:rsidRPr="001D7765">
        <w:rPr>
          <w:rFonts w:ascii="方正仿宋_GBK" w:eastAsia="方正仿宋_GBK" w:hAnsi="仿宋_GB2312" w:hint="eastAsia"/>
          <w:sz w:val="32"/>
        </w:rPr>
        <w:t>不包括当日。按照日、月、年计算期间的，开始的当天不算入，从下一天开始计算。期间的最后一天不是工作日的，该期间应于下一个工作日终止。</w:t>
      </w:r>
    </w:p>
    <w:p w14:paraId="04214254" w14:textId="77777777" w:rsidR="00650DFF" w:rsidRPr="00172235"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15" w:name="_Toc146771514"/>
      <w:bookmarkStart w:id="16" w:name="_Toc146772590"/>
      <w:bookmarkStart w:id="17" w:name="_Toc150948430"/>
      <w:bookmarkStart w:id="18" w:name="_Toc189736980"/>
      <w:r w:rsidRPr="00172235">
        <w:rPr>
          <w:rFonts w:ascii="方正仿宋_GBK" w:eastAsia="方正仿宋_GBK" w:hAnsi="方正仿宋_GBK" w:hint="eastAsia"/>
          <w:sz w:val="32"/>
        </w:rPr>
        <w:t xml:space="preserve">第2条  </w:t>
      </w:r>
      <w:r w:rsidRPr="00172235">
        <w:rPr>
          <w:rFonts w:ascii="方正仿宋_GBK" w:eastAsia="方正仿宋_GBK" w:hAnsi="方正仿宋_GBK"/>
          <w:sz w:val="32"/>
        </w:rPr>
        <w:t>合同标的</w:t>
      </w:r>
      <w:bookmarkEnd w:id="15"/>
      <w:bookmarkEnd w:id="16"/>
      <w:bookmarkEnd w:id="17"/>
      <w:bookmarkEnd w:id="18"/>
    </w:p>
    <w:p w14:paraId="0AFA4A84" w14:textId="1E464869"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2</w:t>
      </w:r>
      <w:r>
        <w:rPr>
          <w:rFonts w:ascii="方正仿宋_GBK" w:eastAsia="方正仿宋_GBK"/>
          <w:sz w:val="32"/>
        </w:rPr>
        <w:t xml:space="preserve">.1 </w:t>
      </w:r>
      <w:r w:rsidR="00BD18B2">
        <w:rPr>
          <w:rFonts w:ascii="方正仿宋_GBK" w:eastAsia="方正仿宋_GBK"/>
          <w:sz w:val="32"/>
        </w:rPr>
        <w:t>甲方</w:t>
      </w:r>
      <w:r w:rsidRPr="00172235">
        <w:rPr>
          <w:rFonts w:ascii="方正仿宋_GBK" w:eastAsia="方正仿宋_GBK"/>
          <w:sz w:val="32"/>
        </w:rPr>
        <w:t>向</w:t>
      </w:r>
      <w:r w:rsidR="00BD18B2">
        <w:rPr>
          <w:rFonts w:ascii="方正仿宋_GBK" w:eastAsia="方正仿宋_GBK"/>
          <w:sz w:val="32"/>
        </w:rPr>
        <w:t>乙方</w:t>
      </w:r>
      <w:ins w:id="19" w:author="春雷 赵" w:date="2012-02-02T10:00:00Z">
        <w:r w:rsidR="00391CA8">
          <w:rPr>
            <w:rFonts w:ascii="方正仿宋_GBK" w:eastAsia="方正仿宋_GBK" w:hint="eastAsia"/>
            <w:sz w:val="32"/>
          </w:rPr>
          <w:t>租赁</w:t>
        </w:r>
      </w:ins>
      <w:del w:id="20" w:author="春雷 赵" w:date="2012-02-02T10:00:00Z">
        <w:r w:rsidDel="00391CA8">
          <w:rPr>
            <w:rFonts w:ascii="方正仿宋_GBK" w:eastAsia="方正仿宋_GBK" w:hint="eastAsia"/>
            <w:sz w:val="32"/>
          </w:rPr>
          <w:delText>采购</w:delText>
        </w:r>
      </w:del>
      <w:r>
        <w:rPr>
          <w:rFonts w:ascii="方正仿宋_GBK" w:eastAsia="方正仿宋_GBK" w:hint="eastAsia"/>
          <w:sz w:val="32"/>
        </w:rPr>
        <w:t>的合同软件的名称、数量如下：</w:t>
      </w:r>
    </w:p>
    <w:p w14:paraId="3F094DB2" w14:textId="77777777"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2.1.1 合同软件名称：</w:t>
      </w:r>
      <w:r w:rsidRPr="006E7270">
        <w:rPr>
          <w:rFonts w:ascii="方正仿宋_GBK" w:eastAsia="方正仿宋_GBK" w:hint="eastAsia"/>
          <w:sz w:val="32"/>
          <w:u w:val="single"/>
        </w:rPr>
        <w:t>UN-MBS电子商务软件</w:t>
      </w:r>
      <w:r>
        <w:rPr>
          <w:rFonts w:ascii="方正仿宋_GBK" w:eastAsia="方正仿宋_GBK" w:hint="eastAsia"/>
          <w:sz w:val="32"/>
        </w:rPr>
        <w:t>。</w:t>
      </w:r>
    </w:p>
    <w:p w14:paraId="62F671CA" w14:textId="77777777"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2.1.2 合同软件数量：</w:t>
      </w:r>
      <w:r w:rsidRPr="006E7270">
        <w:rPr>
          <w:rFonts w:ascii="方正仿宋_GBK" w:eastAsia="方正仿宋_GBK" w:hint="eastAsia"/>
          <w:sz w:val="32"/>
          <w:u w:val="single"/>
        </w:rPr>
        <w:t>一套</w:t>
      </w:r>
      <w:r>
        <w:rPr>
          <w:rFonts w:ascii="方正仿宋_GBK" w:eastAsia="方正仿宋_GBK" w:hint="eastAsia"/>
          <w:sz w:val="32"/>
        </w:rPr>
        <w:t>。</w:t>
      </w:r>
    </w:p>
    <w:p w14:paraId="23784134" w14:textId="2BBDEDC0" w:rsidR="00650DFF" w:rsidRDefault="00650DFF" w:rsidP="00650DFF">
      <w:pPr>
        <w:snapToGrid w:val="0"/>
        <w:ind w:firstLineChars="200" w:firstLine="640"/>
        <w:jc w:val="left"/>
        <w:rPr>
          <w:rFonts w:ascii="方正仿宋_GBK" w:eastAsia="方正仿宋_GBK"/>
          <w:sz w:val="32"/>
        </w:rPr>
      </w:pPr>
      <w:r>
        <w:rPr>
          <w:rFonts w:ascii="方正仿宋_GBK" w:eastAsia="方正仿宋_GBK" w:hint="eastAsia"/>
          <w:sz w:val="32"/>
        </w:rPr>
        <w:t>2</w:t>
      </w:r>
      <w:r w:rsidRPr="00172235">
        <w:rPr>
          <w:rFonts w:ascii="方正仿宋_GBK" w:eastAsia="方正仿宋_GBK"/>
          <w:sz w:val="32"/>
        </w:rPr>
        <w:t>.</w:t>
      </w:r>
      <w:r>
        <w:rPr>
          <w:rFonts w:ascii="方正仿宋_GBK" w:eastAsia="方正仿宋_GBK" w:hint="eastAsia"/>
          <w:sz w:val="32"/>
        </w:rPr>
        <w:t>2</w:t>
      </w:r>
      <w:r w:rsidRPr="00172235">
        <w:rPr>
          <w:rFonts w:ascii="方正仿宋_GBK" w:eastAsia="方正仿宋_GBK"/>
          <w:sz w:val="32"/>
        </w:rPr>
        <w:t xml:space="preserve"> </w:t>
      </w:r>
      <w:r w:rsidR="00BD18B2">
        <w:rPr>
          <w:rFonts w:ascii="方正仿宋_GBK" w:eastAsia="方正仿宋_GBK"/>
          <w:sz w:val="32"/>
        </w:rPr>
        <w:t>乙方</w:t>
      </w:r>
      <w:r w:rsidRPr="00172235">
        <w:rPr>
          <w:rFonts w:ascii="方正仿宋_GBK" w:eastAsia="方正仿宋_GBK"/>
          <w:sz w:val="32"/>
        </w:rPr>
        <w:t>应按照合同的相关</w:t>
      </w:r>
      <w:r>
        <w:rPr>
          <w:rFonts w:ascii="方正仿宋_GBK" w:eastAsia="方正仿宋_GBK"/>
          <w:sz w:val="32"/>
        </w:rPr>
        <w:t>约定</w:t>
      </w:r>
      <w:r w:rsidRPr="00172235">
        <w:rPr>
          <w:rFonts w:ascii="方正仿宋_GBK" w:eastAsia="方正仿宋_GBK"/>
          <w:sz w:val="32"/>
        </w:rPr>
        <w:t>，向</w:t>
      </w:r>
      <w:r w:rsidR="00BD18B2">
        <w:rPr>
          <w:rFonts w:ascii="方正仿宋_GBK" w:eastAsia="方正仿宋_GBK"/>
          <w:sz w:val="32"/>
        </w:rPr>
        <w:t>甲方</w:t>
      </w:r>
      <w:r w:rsidRPr="00172235">
        <w:rPr>
          <w:rFonts w:ascii="方正仿宋_GBK" w:eastAsia="方正仿宋_GBK"/>
          <w:sz w:val="32"/>
        </w:rPr>
        <w:t>提供技术文件。</w:t>
      </w:r>
      <w:r w:rsidR="00BD18B2">
        <w:rPr>
          <w:rFonts w:ascii="方正仿宋_GBK" w:eastAsia="方正仿宋_GBK"/>
          <w:sz w:val="32"/>
        </w:rPr>
        <w:t>乙方</w:t>
      </w:r>
      <w:r>
        <w:rPr>
          <w:rFonts w:ascii="方正仿宋_GBK" w:eastAsia="方正仿宋_GBK"/>
          <w:sz w:val="32"/>
        </w:rPr>
        <w:t>应保证其提供的技术文件是完整的</w:t>
      </w:r>
      <w:r w:rsidRPr="00DD5714">
        <w:rPr>
          <w:rFonts w:ascii="方正仿宋_GBK" w:eastAsia="方正仿宋_GBK"/>
          <w:sz w:val="32"/>
        </w:rPr>
        <w:t>、准确无误的,能</w:t>
      </w:r>
      <w:r>
        <w:rPr>
          <w:rFonts w:ascii="方正仿宋_GBK" w:eastAsia="方正仿宋_GBK" w:hint="eastAsia"/>
          <w:sz w:val="32"/>
        </w:rPr>
        <w:t>够</w:t>
      </w:r>
      <w:r w:rsidRPr="00DD5714">
        <w:rPr>
          <w:rFonts w:ascii="方正仿宋_GBK" w:eastAsia="方正仿宋_GBK"/>
          <w:sz w:val="32"/>
        </w:rPr>
        <w:t>满足本</w:t>
      </w:r>
      <w:r>
        <w:rPr>
          <w:rFonts w:ascii="方正仿宋_GBK" w:eastAsia="方正仿宋_GBK"/>
          <w:sz w:val="32"/>
        </w:rPr>
        <w:t>合同软件的安装、调试、</w:t>
      </w:r>
      <w:r w:rsidRPr="00DD5714">
        <w:rPr>
          <w:rFonts w:ascii="方正仿宋_GBK" w:eastAsia="方正仿宋_GBK"/>
          <w:sz w:val="32"/>
        </w:rPr>
        <w:t>运行和维护的需要</w:t>
      </w:r>
      <w:r>
        <w:rPr>
          <w:rFonts w:ascii="方正仿宋_GBK" w:eastAsia="方正仿宋_GBK" w:hint="eastAsia"/>
          <w:sz w:val="32"/>
        </w:rPr>
        <w:t>。</w:t>
      </w:r>
    </w:p>
    <w:p w14:paraId="576A342B" w14:textId="06651387" w:rsidR="00650DFF" w:rsidRPr="00F16B35" w:rsidRDefault="00650DFF" w:rsidP="00650DFF">
      <w:pPr>
        <w:snapToGrid w:val="0"/>
        <w:ind w:firstLineChars="200" w:firstLine="640"/>
        <w:rPr>
          <w:rFonts w:ascii="方正仿宋_GBK" w:eastAsia="方正仿宋_GBK"/>
          <w:sz w:val="32"/>
        </w:rPr>
      </w:pPr>
      <w:r>
        <w:rPr>
          <w:rFonts w:ascii="方正仿宋_GBK" w:eastAsia="方正仿宋_GBK" w:hint="eastAsia"/>
          <w:sz w:val="32"/>
        </w:rPr>
        <w:t>2</w:t>
      </w:r>
      <w:r w:rsidRPr="00172235">
        <w:rPr>
          <w:rFonts w:ascii="方正仿宋_GBK" w:eastAsia="方正仿宋_GBK"/>
          <w:sz w:val="32"/>
        </w:rPr>
        <w:t>.</w:t>
      </w:r>
      <w:r>
        <w:rPr>
          <w:rFonts w:ascii="方正仿宋_GBK" w:eastAsia="方正仿宋_GBK" w:hint="eastAsia"/>
          <w:sz w:val="32"/>
        </w:rPr>
        <w:t>3</w:t>
      </w:r>
      <w:r w:rsidRPr="00172235">
        <w:rPr>
          <w:rFonts w:ascii="方正仿宋_GBK" w:eastAsia="方正仿宋_GBK"/>
          <w:sz w:val="32"/>
        </w:rPr>
        <w:t xml:space="preserve"> 在</w:t>
      </w:r>
      <w:r>
        <w:rPr>
          <w:rFonts w:ascii="方正仿宋_GBK" w:eastAsia="方正仿宋_GBK" w:hint="eastAsia"/>
          <w:sz w:val="32"/>
        </w:rPr>
        <w:t>本合同生效之日起至合同软件通过验收、投入正常运行</w:t>
      </w:r>
      <w:r w:rsidRPr="00172235">
        <w:rPr>
          <w:rFonts w:ascii="方正仿宋_GBK" w:eastAsia="方正仿宋_GBK"/>
          <w:sz w:val="32"/>
        </w:rPr>
        <w:t>后</w:t>
      </w:r>
      <w:r w:rsidRPr="00462168">
        <w:rPr>
          <w:rFonts w:ascii="方正仿宋_GBK" w:eastAsia="方正仿宋_GBK" w:hint="eastAsia"/>
          <w:sz w:val="32"/>
          <w:u w:val="single"/>
        </w:rPr>
        <w:t>12个</w:t>
      </w:r>
      <w:r>
        <w:rPr>
          <w:rFonts w:ascii="方正仿宋_GBK" w:eastAsia="方正仿宋_GBK" w:hint="eastAsia"/>
          <w:sz w:val="32"/>
        </w:rPr>
        <w:t>月内（含本数）</w:t>
      </w:r>
      <w:r w:rsidRPr="00172235">
        <w:rPr>
          <w:rFonts w:ascii="方正仿宋_GBK" w:eastAsia="方正仿宋_GBK"/>
          <w:sz w:val="32"/>
        </w:rPr>
        <w:t>，</w:t>
      </w:r>
      <w:r w:rsidR="00BD18B2">
        <w:rPr>
          <w:rFonts w:ascii="方正仿宋_GBK" w:eastAsia="方正仿宋_GBK"/>
          <w:sz w:val="32"/>
        </w:rPr>
        <w:t>乙方</w:t>
      </w:r>
      <w:r w:rsidRPr="00172235">
        <w:rPr>
          <w:rFonts w:ascii="方正仿宋_GBK" w:eastAsia="方正仿宋_GBK"/>
          <w:sz w:val="32"/>
        </w:rPr>
        <w:t>应负责免费向</w:t>
      </w:r>
      <w:r w:rsidR="00BD18B2">
        <w:rPr>
          <w:rFonts w:ascii="方正仿宋_GBK" w:eastAsia="方正仿宋_GBK"/>
          <w:sz w:val="32"/>
        </w:rPr>
        <w:t>甲方</w:t>
      </w:r>
      <w:r w:rsidRPr="00172235">
        <w:rPr>
          <w:rFonts w:ascii="方正仿宋_GBK" w:eastAsia="方正仿宋_GBK"/>
          <w:sz w:val="32"/>
        </w:rPr>
        <w:t>提供与</w:t>
      </w:r>
      <w:r>
        <w:rPr>
          <w:rFonts w:ascii="方正仿宋_GBK" w:eastAsia="方正仿宋_GBK"/>
          <w:sz w:val="32"/>
        </w:rPr>
        <w:t>合同软件</w:t>
      </w:r>
      <w:r w:rsidRPr="00172235">
        <w:rPr>
          <w:rFonts w:ascii="方正仿宋_GBK" w:eastAsia="方正仿宋_GBK"/>
          <w:sz w:val="32"/>
        </w:rPr>
        <w:t>有关的新的和/</w:t>
      </w:r>
      <w:r>
        <w:rPr>
          <w:rFonts w:ascii="方正仿宋_GBK" w:eastAsia="方正仿宋_GBK"/>
          <w:sz w:val="32"/>
        </w:rPr>
        <w:t>或改进的运行经验、技术</w:t>
      </w:r>
      <w:r>
        <w:rPr>
          <w:rFonts w:ascii="方正仿宋_GBK" w:eastAsia="方正仿宋_GBK" w:hint="eastAsia"/>
          <w:sz w:val="32"/>
        </w:rPr>
        <w:t>升级</w:t>
      </w:r>
      <w:r w:rsidRPr="00172235">
        <w:rPr>
          <w:rFonts w:ascii="方正仿宋_GBK" w:eastAsia="方正仿宋_GBK"/>
          <w:sz w:val="32"/>
        </w:rPr>
        <w:t>和安全方面的所有资料及信息。</w:t>
      </w:r>
    </w:p>
    <w:p w14:paraId="20602C04" w14:textId="77777777" w:rsidR="00650DFF" w:rsidRPr="00DD5714"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21" w:name="_Toc146771519"/>
      <w:bookmarkStart w:id="22" w:name="_Toc146772595"/>
      <w:bookmarkStart w:id="23" w:name="_Toc150948434"/>
      <w:bookmarkStart w:id="24" w:name="_Toc189736981"/>
      <w:r w:rsidRPr="00DD5714">
        <w:rPr>
          <w:rFonts w:ascii="方正仿宋_GBK" w:eastAsia="方正仿宋_GBK" w:hAnsi="方正仿宋_GBK" w:hint="eastAsia"/>
          <w:sz w:val="32"/>
        </w:rPr>
        <w:t>第</w:t>
      </w:r>
      <w:r>
        <w:rPr>
          <w:rFonts w:ascii="方正仿宋_GBK" w:eastAsia="方正仿宋_GBK" w:hAnsi="方正仿宋_GBK" w:hint="eastAsia"/>
          <w:sz w:val="32"/>
        </w:rPr>
        <w:t>3</w:t>
      </w:r>
      <w:r w:rsidRPr="00DD5714">
        <w:rPr>
          <w:rFonts w:ascii="方正仿宋_GBK" w:eastAsia="方正仿宋_GBK" w:hAnsi="方正仿宋_GBK" w:hint="eastAsia"/>
          <w:sz w:val="32"/>
        </w:rPr>
        <w:t>条  交付</w:t>
      </w:r>
      <w:bookmarkEnd w:id="21"/>
      <w:bookmarkEnd w:id="22"/>
      <w:bookmarkEnd w:id="23"/>
      <w:bookmarkEnd w:id="24"/>
    </w:p>
    <w:p w14:paraId="2485597D" w14:textId="6EAAD717"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 xml:space="preserve">3.1 </w:t>
      </w:r>
      <w:r w:rsidR="00BD18B2">
        <w:rPr>
          <w:rFonts w:ascii="方正仿宋_GBK" w:eastAsia="方正仿宋_GBK"/>
          <w:sz w:val="32"/>
        </w:rPr>
        <w:t>乙方</w:t>
      </w:r>
      <w:r w:rsidRPr="00DD5714">
        <w:rPr>
          <w:rFonts w:ascii="方正仿宋_GBK" w:eastAsia="方正仿宋_GBK"/>
          <w:sz w:val="32"/>
        </w:rPr>
        <w:t>应按下述进度计划交付</w:t>
      </w:r>
      <w:r>
        <w:rPr>
          <w:rFonts w:ascii="方正仿宋_GBK" w:eastAsia="方正仿宋_GBK"/>
          <w:sz w:val="32"/>
        </w:rPr>
        <w:t>合同软件</w:t>
      </w:r>
      <w:r w:rsidRPr="00DD5714">
        <w:rPr>
          <w:rFonts w:ascii="方正仿宋_GBK" w:eastAsia="方正仿宋_GBK"/>
          <w:sz w:val="32"/>
        </w:rPr>
        <w:t>：</w:t>
      </w:r>
    </w:p>
    <w:p w14:paraId="2AC6E78E" w14:textId="4C9B1314"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3.1.1</w:t>
      </w:r>
      <w:r w:rsidR="00BD18B2">
        <w:rPr>
          <w:rFonts w:ascii="方正仿宋_GBK" w:eastAsia="方正仿宋_GBK" w:hint="eastAsia"/>
          <w:sz w:val="32"/>
        </w:rPr>
        <w:t>甲方</w:t>
      </w:r>
      <w:r>
        <w:rPr>
          <w:rFonts w:ascii="方正仿宋_GBK" w:eastAsia="方正仿宋_GBK" w:hint="eastAsia"/>
          <w:sz w:val="32"/>
        </w:rPr>
        <w:t>提供符合</w:t>
      </w:r>
      <w:r w:rsidR="00BD18B2">
        <w:rPr>
          <w:rFonts w:ascii="方正仿宋_GBK" w:eastAsia="方正仿宋_GBK" w:hint="eastAsia"/>
          <w:sz w:val="32"/>
        </w:rPr>
        <w:t>乙方</w:t>
      </w:r>
      <w:r>
        <w:rPr>
          <w:rFonts w:ascii="方正仿宋_GBK" w:eastAsia="方正仿宋_GBK" w:hint="eastAsia"/>
          <w:sz w:val="32"/>
        </w:rPr>
        <w:t>要求的合同软件运行环境后，60天内安装调试合同软件，并通过测试可生产运行；</w:t>
      </w:r>
    </w:p>
    <w:p w14:paraId="2BADEF94" w14:textId="5773A464" w:rsidR="00650DFF" w:rsidRPr="00DD5714" w:rsidRDefault="00650DFF" w:rsidP="00650DFF">
      <w:pPr>
        <w:snapToGrid w:val="0"/>
        <w:ind w:firstLineChars="200" w:firstLine="640"/>
        <w:rPr>
          <w:rFonts w:ascii="方正仿宋_GBK" w:eastAsia="方正仿宋_GBK"/>
          <w:sz w:val="32"/>
        </w:rPr>
      </w:pPr>
      <w:r>
        <w:rPr>
          <w:rFonts w:ascii="方正仿宋_GBK" w:eastAsia="方正仿宋_GBK" w:hint="eastAsia"/>
          <w:sz w:val="32"/>
        </w:rPr>
        <w:t>3.1.2合同软件部署调试运行后一周内</w:t>
      </w:r>
      <w:r w:rsidR="00BD18B2">
        <w:rPr>
          <w:rFonts w:ascii="方正仿宋_GBK" w:eastAsia="方正仿宋_GBK" w:hint="eastAsia"/>
          <w:sz w:val="32"/>
        </w:rPr>
        <w:t>乙方</w:t>
      </w:r>
      <w:r>
        <w:rPr>
          <w:rFonts w:ascii="方正仿宋_GBK" w:eastAsia="方正仿宋_GBK" w:hint="eastAsia"/>
          <w:sz w:val="32"/>
        </w:rPr>
        <w:t>向</w:t>
      </w:r>
      <w:r w:rsidR="00BD18B2">
        <w:rPr>
          <w:rFonts w:ascii="方正仿宋_GBK" w:eastAsia="方正仿宋_GBK" w:hint="eastAsia"/>
          <w:sz w:val="32"/>
        </w:rPr>
        <w:t>甲方</w:t>
      </w:r>
      <w:r>
        <w:rPr>
          <w:rFonts w:ascii="方正仿宋_GBK" w:eastAsia="方正仿宋_GBK" w:hint="eastAsia"/>
          <w:sz w:val="32"/>
        </w:rPr>
        <w:t>提供与部署</w:t>
      </w:r>
      <w:del w:id="25" w:author="春雷 赵" w:date="2012-02-02T10:01:00Z">
        <w:r w:rsidDel="00540F79">
          <w:rPr>
            <w:rFonts w:ascii="方正仿宋_GBK" w:eastAsia="方正仿宋_GBK" w:hint="eastAsia"/>
            <w:sz w:val="32"/>
          </w:rPr>
          <w:delText>测试</w:delText>
        </w:r>
      </w:del>
      <w:r>
        <w:rPr>
          <w:rFonts w:ascii="方正仿宋_GBK" w:eastAsia="方正仿宋_GBK" w:hint="eastAsia"/>
          <w:sz w:val="32"/>
        </w:rPr>
        <w:t>的系统完全一致的合同软件源代码</w:t>
      </w:r>
      <w:ins w:id="26" w:author="春雷 赵" w:date="2012-02-02T10:01:00Z">
        <w:r w:rsidR="00540F79">
          <w:rPr>
            <w:rFonts w:ascii="方正仿宋_GBK" w:eastAsia="方正仿宋_GBK" w:hint="eastAsia"/>
            <w:sz w:val="32"/>
          </w:rPr>
          <w:t>备份</w:t>
        </w:r>
      </w:ins>
      <w:r>
        <w:rPr>
          <w:rFonts w:ascii="方正仿宋_GBK" w:eastAsia="方正仿宋_GBK" w:hint="eastAsia"/>
          <w:sz w:val="32"/>
        </w:rPr>
        <w:t>光盘一份。</w:t>
      </w:r>
    </w:p>
    <w:p w14:paraId="4ACCD50F" w14:textId="1F671A73" w:rsidR="00650DFF" w:rsidRPr="00DD5714" w:rsidRDefault="00650DFF" w:rsidP="00650DFF">
      <w:pPr>
        <w:snapToGrid w:val="0"/>
        <w:ind w:firstLineChars="200" w:firstLine="640"/>
        <w:rPr>
          <w:rFonts w:ascii="方正仿宋_GBK" w:eastAsia="方正仿宋_GBK"/>
          <w:sz w:val="32"/>
        </w:rPr>
      </w:pPr>
      <w:r>
        <w:rPr>
          <w:rFonts w:ascii="方正仿宋_GBK" w:eastAsia="方正仿宋_GBK" w:hint="eastAsia"/>
          <w:sz w:val="32"/>
        </w:rPr>
        <w:t xml:space="preserve">3.2 </w:t>
      </w:r>
      <w:r w:rsidRPr="00DD5714">
        <w:rPr>
          <w:rFonts w:ascii="方正仿宋_GBK" w:eastAsia="方正仿宋_GBK"/>
          <w:sz w:val="32"/>
        </w:rPr>
        <w:t>交</w:t>
      </w:r>
      <w:r w:rsidRPr="00DD5714">
        <w:rPr>
          <w:rFonts w:ascii="方正仿宋_GBK" w:eastAsia="方正仿宋_GBK" w:hint="eastAsia"/>
          <w:sz w:val="32"/>
        </w:rPr>
        <w:t>付</w:t>
      </w:r>
      <w:r w:rsidRPr="00DD5714">
        <w:rPr>
          <w:rFonts w:ascii="方正仿宋_GBK" w:eastAsia="方正仿宋_GBK"/>
          <w:sz w:val="32"/>
        </w:rPr>
        <w:t>地点：</w:t>
      </w:r>
      <w:r w:rsidRPr="00DD5714">
        <w:rPr>
          <w:rFonts w:ascii="方正仿宋_GBK" w:eastAsia="方正仿宋_GBK" w:hint="eastAsia"/>
          <w:sz w:val="32"/>
          <w:u w:val="single"/>
        </w:rPr>
        <w:t xml:space="preserve">   </w:t>
      </w:r>
      <w:r w:rsidR="00BD18B2">
        <w:rPr>
          <w:rFonts w:ascii="方正仿宋_GBK" w:eastAsia="方正仿宋_GBK" w:hint="eastAsia"/>
          <w:sz w:val="32"/>
          <w:u w:val="single"/>
        </w:rPr>
        <w:t>甲方</w:t>
      </w:r>
      <w:r>
        <w:rPr>
          <w:rFonts w:ascii="方正仿宋_GBK" w:eastAsia="方正仿宋_GBK" w:hint="eastAsia"/>
          <w:sz w:val="32"/>
          <w:u w:val="single"/>
        </w:rPr>
        <w:t>指定的</w:t>
      </w:r>
      <w:del w:id="27" w:author="春雷 赵" w:date="2012-02-02T10:01:00Z">
        <w:r w:rsidDel="00540F79">
          <w:rPr>
            <w:rFonts w:ascii="方正仿宋_GBK" w:eastAsia="方正仿宋_GBK" w:hint="eastAsia"/>
            <w:sz w:val="32"/>
            <w:u w:val="single"/>
          </w:rPr>
          <w:delText>部署</w:delText>
        </w:r>
      </w:del>
      <w:r>
        <w:rPr>
          <w:rFonts w:ascii="方正仿宋_GBK" w:eastAsia="方正仿宋_GBK" w:hint="eastAsia"/>
          <w:sz w:val="32"/>
          <w:u w:val="single"/>
        </w:rPr>
        <w:t>地点</w:t>
      </w:r>
      <w:r w:rsidRPr="00DD5714">
        <w:rPr>
          <w:rFonts w:ascii="方正仿宋_GBK" w:eastAsia="方正仿宋_GBK" w:hint="eastAsia"/>
          <w:sz w:val="32"/>
          <w:u w:val="single"/>
        </w:rPr>
        <w:t xml:space="preserve">      </w:t>
      </w:r>
      <w:r w:rsidRPr="00DD5714">
        <w:rPr>
          <w:rFonts w:ascii="方正仿宋_GBK" w:eastAsia="方正仿宋_GBK" w:hint="eastAsia"/>
          <w:sz w:val="32"/>
        </w:rPr>
        <w:t>。</w:t>
      </w:r>
    </w:p>
    <w:p w14:paraId="2F16878D" w14:textId="516E6CB7" w:rsidR="00650DFF" w:rsidRPr="00DD5714" w:rsidRDefault="00650DFF" w:rsidP="00650DFF">
      <w:pPr>
        <w:snapToGrid w:val="0"/>
        <w:ind w:firstLineChars="200" w:firstLine="640"/>
        <w:rPr>
          <w:rFonts w:ascii="方正仿宋_GBK" w:eastAsia="方正仿宋_GBK"/>
          <w:sz w:val="32"/>
        </w:rPr>
      </w:pPr>
      <w:r>
        <w:rPr>
          <w:rFonts w:ascii="方正仿宋_GBK" w:eastAsia="方正仿宋_GBK" w:hint="eastAsia"/>
          <w:sz w:val="32"/>
        </w:rPr>
        <w:t>3.3</w:t>
      </w:r>
      <w:r w:rsidR="00BD18B2">
        <w:rPr>
          <w:rFonts w:ascii="方正仿宋_GBK" w:eastAsia="方正仿宋_GBK" w:hint="eastAsia"/>
          <w:sz w:val="32"/>
        </w:rPr>
        <w:t>乙方</w:t>
      </w:r>
      <w:r>
        <w:rPr>
          <w:rFonts w:ascii="方正仿宋_GBK" w:eastAsia="方正仿宋_GBK" w:hint="eastAsia"/>
          <w:sz w:val="32"/>
        </w:rPr>
        <w:t>如未能按照上述进度计划交付合同软件的，应按合同约定承担违约责任</w:t>
      </w:r>
      <w:r w:rsidRPr="00DD5714">
        <w:rPr>
          <w:rFonts w:ascii="方正仿宋_GBK" w:eastAsia="方正仿宋_GBK"/>
          <w:sz w:val="32"/>
        </w:rPr>
        <w:t>。</w:t>
      </w:r>
    </w:p>
    <w:p w14:paraId="0E5B03AB" w14:textId="77777777" w:rsidR="00650DFF" w:rsidRPr="00305679"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28" w:name="_Toc146771522"/>
      <w:bookmarkStart w:id="29" w:name="_Toc146772598"/>
      <w:bookmarkStart w:id="30" w:name="_Toc150948437"/>
      <w:bookmarkStart w:id="31" w:name="_Toc189736982"/>
      <w:r w:rsidRPr="00305679">
        <w:rPr>
          <w:rFonts w:ascii="方正仿宋_GBK" w:eastAsia="方正仿宋_GBK" w:hAnsi="方正仿宋_GBK" w:hint="eastAsia"/>
          <w:sz w:val="32"/>
        </w:rPr>
        <w:t>第</w:t>
      </w:r>
      <w:r>
        <w:rPr>
          <w:rFonts w:ascii="方正仿宋_GBK" w:eastAsia="方正仿宋_GBK" w:hAnsi="方正仿宋_GBK" w:hint="eastAsia"/>
          <w:sz w:val="32"/>
        </w:rPr>
        <w:t>4</w:t>
      </w:r>
      <w:r w:rsidRPr="00305679">
        <w:rPr>
          <w:rFonts w:ascii="方正仿宋_GBK" w:eastAsia="方正仿宋_GBK" w:hAnsi="方正仿宋_GBK" w:hint="eastAsia"/>
          <w:sz w:val="32"/>
        </w:rPr>
        <w:t xml:space="preserve">条  </w:t>
      </w:r>
      <w:r w:rsidRPr="00305679">
        <w:rPr>
          <w:rFonts w:ascii="方正仿宋_GBK" w:eastAsia="方正仿宋_GBK" w:hAnsi="方正仿宋_GBK"/>
          <w:sz w:val="32"/>
        </w:rPr>
        <w:t>安装、</w:t>
      </w:r>
      <w:r>
        <w:rPr>
          <w:rFonts w:ascii="方正仿宋_GBK" w:eastAsia="方正仿宋_GBK" w:hAnsi="方正仿宋_GBK" w:hint="eastAsia"/>
          <w:sz w:val="32"/>
        </w:rPr>
        <w:t>调</w:t>
      </w:r>
      <w:r w:rsidRPr="00305679">
        <w:rPr>
          <w:rFonts w:ascii="方正仿宋_GBK" w:eastAsia="方正仿宋_GBK" w:hAnsi="方正仿宋_GBK"/>
          <w:sz w:val="32"/>
        </w:rPr>
        <w:t>试及验收</w:t>
      </w:r>
      <w:bookmarkEnd w:id="28"/>
      <w:bookmarkEnd w:id="29"/>
      <w:bookmarkEnd w:id="30"/>
      <w:bookmarkEnd w:id="31"/>
    </w:p>
    <w:p w14:paraId="54A8699F" w14:textId="567ED8E4" w:rsidR="00650DFF" w:rsidRPr="00DD5714" w:rsidRDefault="00650DFF" w:rsidP="00650DFF">
      <w:pPr>
        <w:snapToGrid w:val="0"/>
        <w:ind w:firstLineChars="200" w:firstLine="640"/>
        <w:rPr>
          <w:rFonts w:ascii="方正仿宋_GBK" w:eastAsia="方正仿宋_GBK"/>
          <w:sz w:val="32"/>
        </w:rPr>
      </w:pPr>
      <w:r>
        <w:rPr>
          <w:rFonts w:ascii="方正仿宋_GBK" w:eastAsia="方正仿宋_GBK" w:hint="eastAsia"/>
          <w:sz w:val="32"/>
        </w:rPr>
        <w:t xml:space="preserve">4.1 </w:t>
      </w:r>
      <w:r>
        <w:rPr>
          <w:rFonts w:ascii="方正仿宋_GBK" w:eastAsia="方正仿宋_GBK"/>
          <w:sz w:val="32"/>
        </w:rPr>
        <w:t>合同软件的安装</w:t>
      </w:r>
      <w:r w:rsidRPr="00DD5714">
        <w:rPr>
          <w:rFonts w:ascii="方正仿宋_GBK" w:eastAsia="方正仿宋_GBK"/>
          <w:sz w:val="32"/>
        </w:rPr>
        <w:t>由</w:t>
      </w:r>
      <w:r w:rsidR="00BD18B2">
        <w:rPr>
          <w:rFonts w:ascii="方正仿宋_GBK" w:eastAsia="方正仿宋_GBK" w:hint="eastAsia"/>
          <w:sz w:val="32"/>
        </w:rPr>
        <w:t>乙方</w:t>
      </w:r>
      <w:r w:rsidRPr="00DD5714">
        <w:rPr>
          <w:rFonts w:ascii="方正仿宋_GBK" w:eastAsia="方正仿宋_GBK"/>
          <w:sz w:val="32"/>
        </w:rPr>
        <w:t>根据合同</w:t>
      </w:r>
      <w:r>
        <w:rPr>
          <w:rFonts w:ascii="方正仿宋_GBK" w:eastAsia="方正仿宋_GBK"/>
          <w:sz w:val="32"/>
        </w:rPr>
        <w:t>约定</w:t>
      </w:r>
      <w:r w:rsidRPr="00DD5714">
        <w:rPr>
          <w:rFonts w:ascii="方正仿宋_GBK" w:eastAsia="方正仿宋_GBK"/>
          <w:sz w:val="32"/>
        </w:rPr>
        <w:t>及技术文件</w:t>
      </w:r>
      <w:r>
        <w:rPr>
          <w:rFonts w:ascii="方正仿宋_GBK" w:eastAsia="方正仿宋_GBK" w:hint="eastAsia"/>
          <w:sz w:val="32"/>
        </w:rPr>
        <w:t>规定</w:t>
      </w:r>
      <w:r w:rsidRPr="00DD5714">
        <w:rPr>
          <w:rFonts w:ascii="方正仿宋_GBK" w:eastAsia="方正仿宋_GBK"/>
          <w:sz w:val="32"/>
        </w:rPr>
        <w:t>的标准、方法和程序进行。</w:t>
      </w:r>
      <w:r w:rsidR="00BD18B2">
        <w:rPr>
          <w:rFonts w:ascii="方正仿宋_GBK" w:eastAsia="方正仿宋_GBK"/>
          <w:sz w:val="32"/>
        </w:rPr>
        <w:t>乙方</w:t>
      </w:r>
      <w:r w:rsidRPr="00175E3C">
        <w:rPr>
          <w:rFonts w:ascii="方正仿宋_GBK" w:eastAsia="方正仿宋_GBK"/>
          <w:sz w:val="32"/>
        </w:rPr>
        <w:t>应对合同软件的</w:t>
      </w:r>
      <w:r w:rsidRPr="00175E3C">
        <w:rPr>
          <w:rFonts w:ascii="方正仿宋_GBK" w:eastAsia="方正仿宋_GBK" w:hint="eastAsia"/>
          <w:sz w:val="32"/>
        </w:rPr>
        <w:t>调</w:t>
      </w:r>
      <w:r w:rsidRPr="00175E3C">
        <w:rPr>
          <w:rFonts w:ascii="方正仿宋_GBK" w:eastAsia="方正仿宋_GBK"/>
          <w:sz w:val="32"/>
        </w:rPr>
        <w:t>试和性能及合同约定的质量、安全和各项保证值负全部责任。</w:t>
      </w:r>
    </w:p>
    <w:p w14:paraId="5BE8E2EF" w14:textId="5B53934B" w:rsidR="00650DFF" w:rsidRPr="00DD5714" w:rsidRDefault="00650DFF" w:rsidP="00650DFF">
      <w:pPr>
        <w:snapToGrid w:val="0"/>
        <w:ind w:firstLineChars="200" w:firstLine="640"/>
        <w:rPr>
          <w:rFonts w:ascii="方正仿宋_GBK" w:eastAsia="方正仿宋_GBK"/>
          <w:sz w:val="32"/>
        </w:rPr>
      </w:pPr>
      <w:r>
        <w:rPr>
          <w:rFonts w:ascii="方正仿宋_GBK" w:eastAsia="方正仿宋_GBK" w:hint="eastAsia"/>
          <w:sz w:val="32"/>
        </w:rPr>
        <w:t xml:space="preserve">4.2 </w:t>
      </w:r>
      <w:r>
        <w:rPr>
          <w:rFonts w:ascii="方正仿宋_GBK" w:eastAsia="方正仿宋_GBK"/>
          <w:sz w:val="32"/>
        </w:rPr>
        <w:t>合同软件</w:t>
      </w:r>
      <w:r w:rsidRPr="00DD5714">
        <w:rPr>
          <w:rFonts w:ascii="方正仿宋_GBK" w:eastAsia="方正仿宋_GBK"/>
          <w:sz w:val="32"/>
        </w:rPr>
        <w:t>安装完毕后，</w:t>
      </w:r>
      <w:r w:rsidR="00BD18B2">
        <w:rPr>
          <w:rFonts w:ascii="方正仿宋_GBK" w:eastAsia="方正仿宋_GBK"/>
          <w:sz w:val="32"/>
        </w:rPr>
        <w:t>乙方</w:t>
      </w:r>
      <w:r w:rsidRPr="00DD5714">
        <w:rPr>
          <w:rFonts w:ascii="方正仿宋_GBK" w:eastAsia="方正仿宋_GBK"/>
          <w:sz w:val="32"/>
        </w:rPr>
        <w:t>应负责调试。</w:t>
      </w:r>
    </w:p>
    <w:p w14:paraId="1056D36D" w14:textId="012BE02E"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4.3 合同软件安装调试完毕</w:t>
      </w:r>
      <w:r w:rsidRPr="001835BD">
        <w:rPr>
          <w:rFonts w:ascii="方正仿宋_GBK" w:eastAsia="方正仿宋_GBK" w:hint="eastAsia"/>
          <w:sz w:val="32"/>
        </w:rPr>
        <w:t>且试运行结束后，</w:t>
      </w:r>
      <w:r w:rsidR="00BD18B2">
        <w:rPr>
          <w:rFonts w:ascii="方正仿宋_GBK" w:eastAsia="方正仿宋_GBK" w:hint="eastAsia"/>
          <w:sz w:val="32"/>
        </w:rPr>
        <w:t>甲方</w:t>
      </w:r>
      <w:r>
        <w:rPr>
          <w:rFonts w:ascii="方正仿宋_GBK" w:eastAsia="方正仿宋_GBK" w:hint="eastAsia"/>
          <w:sz w:val="32"/>
        </w:rPr>
        <w:t>应在三个工作日内组织验收；符合合同约定的技术标准和功能要求的，</w:t>
      </w:r>
      <w:r w:rsidR="00BD18B2">
        <w:rPr>
          <w:rFonts w:ascii="方正仿宋_GBK" w:eastAsia="方正仿宋_GBK"/>
          <w:sz w:val="32"/>
        </w:rPr>
        <w:t>甲方</w:t>
      </w:r>
      <w:r>
        <w:rPr>
          <w:rFonts w:ascii="方正仿宋_GBK" w:eastAsia="方正仿宋_GBK" w:hint="eastAsia"/>
          <w:sz w:val="32"/>
        </w:rPr>
        <w:t>需向</w:t>
      </w:r>
      <w:r w:rsidR="00BD18B2">
        <w:rPr>
          <w:rFonts w:ascii="方正仿宋_GBK" w:eastAsia="方正仿宋_GBK" w:hint="eastAsia"/>
          <w:sz w:val="32"/>
        </w:rPr>
        <w:t>乙方</w:t>
      </w:r>
      <w:r w:rsidRPr="00DD5714">
        <w:rPr>
          <w:rFonts w:ascii="方正仿宋_GBK" w:eastAsia="方正仿宋_GBK"/>
          <w:sz w:val="32"/>
        </w:rPr>
        <w:t>签</w:t>
      </w:r>
      <w:r>
        <w:rPr>
          <w:rFonts w:ascii="方正仿宋_GBK" w:eastAsia="方正仿宋_GBK" w:hint="eastAsia"/>
          <w:sz w:val="32"/>
        </w:rPr>
        <w:t>发合同软件</w:t>
      </w:r>
      <w:r w:rsidRPr="00DD5714">
        <w:rPr>
          <w:rFonts w:ascii="方正仿宋_GBK" w:eastAsia="方正仿宋_GBK"/>
          <w:sz w:val="32"/>
        </w:rPr>
        <w:t>验收证书</w:t>
      </w:r>
      <w:r>
        <w:rPr>
          <w:rFonts w:ascii="方正仿宋_GBK" w:eastAsia="方正仿宋_GBK" w:hint="eastAsia"/>
          <w:sz w:val="32"/>
        </w:rPr>
        <w:t>。</w:t>
      </w:r>
    </w:p>
    <w:p w14:paraId="6DF9C5F3" w14:textId="77777777" w:rsidR="00650DFF" w:rsidRPr="00DD5714"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32" w:name="_Toc146771521"/>
      <w:bookmarkStart w:id="33" w:name="_Toc146772597"/>
      <w:bookmarkStart w:id="34" w:name="_Toc150948436"/>
      <w:bookmarkStart w:id="35" w:name="_Toc189736983"/>
      <w:r>
        <w:rPr>
          <w:rFonts w:ascii="方正仿宋_GBK" w:eastAsia="方正仿宋_GBK" w:hAnsi="方正仿宋_GBK" w:hint="eastAsia"/>
          <w:sz w:val="32"/>
        </w:rPr>
        <w:t xml:space="preserve">第5条  </w:t>
      </w:r>
      <w:r w:rsidRPr="00DD5714">
        <w:rPr>
          <w:rFonts w:ascii="方正仿宋_GBK" w:eastAsia="方正仿宋_GBK" w:hAnsi="方正仿宋_GBK"/>
          <w:sz w:val="32"/>
        </w:rPr>
        <w:t>技术服务</w:t>
      </w:r>
      <w:bookmarkEnd w:id="32"/>
      <w:bookmarkEnd w:id="33"/>
      <w:bookmarkEnd w:id="34"/>
      <w:bookmarkEnd w:id="35"/>
    </w:p>
    <w:p w14:paraId="222BF4D0" w14:textId="4910E10F"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5.1</w:t>
      </w:r>
      <w:r w:rsidR="00BD18B2">
        <w:rPr>
          <w:rFonts w:ascii="方正仿宋_GBK" w:eastAsia="方正仿宋_GBK"/>
          <w:sz w:val="32"/>
        </w:rPr>
        <w:t>乙方</w:t>
      </w:r>
      <w:r w:rsidRPr="00DD5714">
        <w:rPr>
          <w:rFonts w:ascii="方正仿宋_GBK" w:eastAsia="方正仿宋_GBK"/>
          <w:sz w:val="32"/>
        </w:rPr>
        <w:t>应在合同执行期间，指定</w:t>
      </w:r>
      <w:r w:rsidRPr="00DD5714">
        <w:rPr>
          <w:rFonts w:ascii="方正仿宋_GBK" w:eastAsia="方正仿宋_GBK" w:hint="eastAsia"/>
          <w:sz w:val="32"/>
        </w:rPr>
        <w:t>项目经理</w:t>
      </w:r>
      <w:r w:rsidRPr="00DD5714">
        <w:rPr>
          <w:rFonts w:ascii="方正仿宋_GBK" w:eastAsia="方正仿宋_GBK"/>
          <w:sz w:val="32"/>
        </w:rPr>
        <w:t>负责与</w:t>
      </w:r>
      <w:r w:rsidR="00BD18B2">
        <w:rPr>
          <w:rFonts w:ascii="方正仿宋_GBK" w:eastAsia="方正仿宋_GBK"/>
          <w:sz w:val="32"/>
        </w:rPr>
        <w:t>甲方</w:t>
      </w:r>
      <w:r w:rsidRPr="00DD5714">
        <w:rPr>
          <w:rFonts w:ascii="方正仿宋_GBK" w:eastAsia="方正仿宋_GBK"/>
          <w:sz w:val="32"/>
        </w:rPr>
        <w:t>协调处理与本合同有关的执行工作。当发现技术问题或就技术问题发生争议时，双方应分析原因、分清责任并协商解决方案。</w:t>
      </w:r>
      <w:r>
        <w:rPr>
          <w:rFonts w:ascii="方正仿宋_GBK" w:eastAsia="方正仿宋_GBK" w:hint="eastAsia"/>
          <w:sz w:val="32"/>
        </w:rPr>
        <w:t>自</w:t>
      </w:r>
      <w:r w:rsidRPr="00175E3C">
        <w:rPr>
          <w:rFonts w:ascii="方正仿宋_GBK" w:eastAsia="方正仿宋_GBK" w:hint="eastAsia"/>
          <w:sz w:val="32"/>
        </w:rPr>
        <w:t>合同软件的调</w:t>
      </w:r>
      <w:r w:rsidRPr="00175E3C">
        <w:rPr>
          <w:rFonts w:ascii="方正仿宋_GBK" w:eastAsia="方正仿宋_GBK"/>
          <w:sz w:val="32"/>
        </w:rPr>
        <w:t>试、试运行到验收期间的工作进度、每天的主要工作、发现的问题及解决方法均须记录在工作日志上。工作日志</w:t>
      </w:r>
      <w:r w:rsidRPr="00175E3C">
        <w:rPr>
          <w:rFonts w:ascii="方正仿宋_GBK" w:eastAsia="方正仿宋_GBK" w:hint="eastAsia"/>
          <w:sz w:val="32"/>
        </w:rPr>
        <w:t>经双方项目负责人签字后</w:t>
      </w:r>
      <w:r w:rsidRPr="00175E3C">
        <w:rPr>
          <w:rFonts w:ascii="方正仿宋_GBK" w:eastAsia="方正仿宋_GBK"/>
          <w:sz w:val="32"/>
        </w:rPr>
        <w:t>各自保留一份。</w:t>
      </w:r>
    </w:p>
    <w:p w14:paraId="0B5B9B05" w14:textId="61F96765"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 xml:space="preserve">5.2 </w:t>
      </w:r>
      <w:r w:rsidR="00BD18B2">
        <w:rPr>
          <w:rFonts w:ascii="方正仿宋_GBK" w:eastAsia="方正仿宋_GBK"/>
          <w:sz w:val="32"/>
        </w:rPr>
        <w:t>乙方</w:t>
      </w:r>
      <w:r>
        <w:rPr>
          <w:rFonts w:ascii="方正仿宋_GBK" w:eastAsia="方正仿宋_GBK" w:hint="eastAsia"/>
          <w:sz w:val="32"/>
        </w:rPr>
        <w:t>应</w:t>
      </w:r>
      <w:r w:rsidRPr="00DD5714">
        <w:rPr>
          <w:rFonts w:ascii="方正仿宋_GBK" w:eastAsia="方正仿宋_GBK"/>
          <w:sz w:val="32"/>
        </w:rPr>
        <w:t>派</w:t>
      </w:r>
      <w:r>
        <w:rPr>
          <w:rFonts w:ascii="方正仿宋_GBK" w:eastAsia="方正仿宋_GBK" w:hint="eastAsia"/>
          <w:sz w:val="32"/>
        </w:rPr>
        <w:t>遣</w:t>
      </w:r>
      <w:r w:rsidRPr="00172235">
        <w:rPr>
          <w:rFonts w:ascii="方正仿宋_GBK" w:eastAsia="方正仿宋_GBK"/>
          <w:sz w:val="32"/>
        </w:rPr>
        <w:t>有工作经验、身体健康和称职的技术人员按照合同的相关</w:t>
      </w:r>
      <w:r>
        <w:rPr>
          <w:rFonts w:ascii="方正仿宋_GBK" w:eastAsia="方正仿宋_GBK"/>
          <w:sz w:val="32"/>
        </w:rPr>
        <w:t>约定</w:t>
      </w:r>
      <w:r w:rsidRPr="00172235">
        <w:rPr>
          <w:rFonts w:ascii="方正仿宋_GBK" w:eastAsia="方正仿宋_GBK"/>
          <w:sz w:val="32"/>
        </w:rPr>
        <w:t>到现场提供</w:t>
      </w:r>
      <w:r>
        <w:rPr>
          <w:rFonts w:ascii="方正仿宋_GBK" w:eastAsia="方正仿宋_GBK" w:hint="eastAsia"/>
          <w:sz w:val="32"/>
        </w:rPr>
        <w:t>合同</w:t>
      </w:r>
      <w:r w:rsidRPr="00172235">
        <w:rPr>
          <w:rFonts w:ascii="方正仿宋_GBK" w:eastAsia="方正仿宋_GBK" w:hint="eastAsia"/>
          <w:sz w:val="32"/>
        </w:rPr>
        <w:t>软件</w:t>
      </w:r>
      <w:r w:rsidRPr="00172235">
        <w:rPr>
          <w:rFonts w:ascii="方正仿宋_GBK" w:eastAsia="方正仿宋_GBK"/>
          <w:sz w:val="32"/>
        </w:rPr>
        <w:t>安装、</w:t>
      </w:r>
      <w:r w:rsidRPr="00172235">
        <w:rPr>
          <w:rFonts w:ascii="方正仿宋_GBK" w:eastAsia="方正仿宋_GBK" w:hint="eastAsia"/>
          <w:sz w:val="32"/>
        </w:rPr>
        <w:t>调试、</w:t>
      </w:r>
      <w:r w:rsidRPr="00172235">
        <w:rPr>
          <w:rFonts w:ascii="方正仿宋_GBK" w:eastAsia="方正仿宋_GBK"/>
          <w:sz w:val="32"/>
        </w:rPr>
        <w:t>测试、运行、维护及</w:t>
      </w:r>
      <w:r w:rsidR="00BD18B2">
        <w:rPr>
          <w:rFonts w:ascii="方正仿宋_GBK" w:eastAsia="方正仿宋_GBK" w:hint="eastAsia"/>
          <w:sz w:val="32"/>
        </w:rPr>
        <w:t>甲方</w:t>
      </w:r>
      <w:r>
        <w:rPr>
          <w:rFonts w:ascii="方正仿宋_GBK" w:eastAsia="方正仿宋_GBK" w:hint="eastAsia"/>
          <w:sz w:val="32"/>
        </w:rPr>
        <w:t>人员</w:t>
      </w:r>
      <w:r w:rsidRPr="00172235">
        <w:rPr>
          <w:rFonts w:ascii="方正仿宋_GBK" w:eastAsia="方正仿宋_GBK"/>
          <w:sz w:val="32"/>
        </w:rPr>
        <w:t>培训等</w:t>
      </w:r>
      <w:r w:rsidRPr="00DD5714">
        <w:rPr>
          <w:rFonts w:ascii="方正仿宋_GBK" w:eastAsia="方正仿宋_GBK"/>
          <w:sz w:val="32"/>
        </w:rPr>
        <w:t>技术服务</w:t>
      </w:r>
      <w:r>
        <w:rPr>
          <w:rFonts w:ascii="方正仿宋_GBK" w:eastAsia="方正仿宋_GBK" w:hint="eastAsia"/>
          <w:sz w:val="32"/>
        </w:rPr>
        <w:t>。</w:t>
      </w:r>
    </w:p>
    <w:p w14:paraId="5456BEEB" w14:textId="38007911"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5.3</w:t>
      </w:r>
      <w:r w:rsidR="00BD18B2">
        <w:rPr>
          <w:rFonts w:ascii="方正仿宋_GBK" w:eastAsia="方正仿宋_GBK"/>
          <w:sz w:val="32"/>
        </w:rPr>
        <w:t>乙方</w:t>
      </w:r>
      <w:r>
        <w:rPr>
          <w:rFonts w:ascii="方正仿宋_GBK" w:eastAsia="方正仿宋_GBK" w:hint="eastAsia"/>
          <w:sz w:val="32"/>
        </w:rPr>
        <w:t>应</w:t>
      </w:r>
      <w:r w:rsidRPr="00DD5714">
        <w:rPr>
          <w:rFonts w:ascii="方正仿宋_GBK" w:eastAsia="方正仿宋_GBK"/>
          <w:sz w:val="32"/>
        </w:rPr>
        <w:t>负责协调、配合系统设备及相关软硬件的安装调测工作，并</w:t>
      </w:r>
      <w:r>
        <w:rPr>
          <w:rFonts w:ascii="方正仿宋_GBK" w:eastAsia="方正仿宋_GBK" w:hint="eastAsia"/>
          <w:sz w:val="32"/>
        </w:rPr>
        <w:t>协助</w:t>
      </w:r>
      <w:r>
        <w:rPr>
          <w:rFonts w:ascii="方正仿宋_GBK" w:eastAsia="方正仿宋_GBK"/>
          <w:sz w:val="32"/>
        </w:rPr>
        <w:t>解决发现的质量及性能等有关问题</w:t>
      </w:r>
      <w:r w:rsidRPr="00DD5714">
        <w:rPr>
          <w:rFonts w:ascii="方正仿宋_GBK" w:eastAsia="方正仿宋_GBK"/>
          <w:sz w:val="32"/>
        </w:rPr>
        <w:t>。</w:t>
      </w:r>
    </w:p>
    <w:p w14:paraId="1EE72EBD" w14:textId="4D6A0912" w:rsidR="00650DFF" w:rsidRPr="00DD5714" w:rsidRDefault="00650DFF" w:rsidP="00650DFF">
      <w:pPr>
        <w:snapToGrid w:val="0"/>
        <w:ind w:firstLineChars="200" w:firstLine="640"/>
        <w:rPr>
          <w:rFonts w:ascii="方正仿宋_GBK" w:eastAsia="方正仿宋_GBK"/>
          <w:sz w:val="32"/>
        </w:rPr>
      </w:pPr>
      <w:r>
        <w:rPr>
          <w:rFonts w:ascii="方正仿宋_GBK" w:eastAsia="方正仿宋_GBK" w:hint="eastAsia"/>
          <w:sz w:val="32"/>
        </w:rPr>
        <w:t xml:space="preserve">5.4 </w:t>
      </w:r>
      <w:r w:rsidRPr="00DD5714">
        <w:rPr>
          <w:rFonts w:ascii="方正仿宋_GBK" w:eastAsia="方正仿宋_GBK"/>
          <w:sz w:val="32"/>
        </w:rPr>
        <w:t>对于</w:t>
      </w:r>
      <w:r w:rsidR="00BD18B2">
        <w:rPr>
          <w:rFonts w:ascii="方正仿宋_GBK" w:eastAsia="方正仿宋_GBK"/>
          <w:sz w:val="32"/>
        </w:rPr>
        <w:t>甲方</w:t>
      </w:r>
      <w:r w:rsidRPr="00DD5714">
        <w:rPr>
          <w:rFonts w:ascii="方正仿宋_GBK" w:eastAsia="方正仿宋_GBK"/>
          <w:sz w:val="32"/>
        </w:rPr>
        <w:t>选购的与本</w:t>
      </w:r>
      <w:r>
        <w:rPr>
          <w:rFonts w:ascii="方正仿宋_GBK" w:eastAsia="方正仿宋_GBK"/>
          <w:sz w:val="32"/>
        </w:rPr>
        <w:t>合同软件</w:t>
      </w:r>
      <w:r w:rsidRPr="00DD5714">
        <w:rPr>
          <w:rFonts w:ascii="方正仿宋_GBK" w:eastAsia="方正仿宋_GBK"/>
          <w:sz w:val="32"/>
        </w:rPr>
        <w:t>有关的</w:t>
      </w:r>
      <w:r w:rsidRPr="00DD5714">
        <w:rPr>
          <w:rFonts w:ascii="方正仿宋_GBK" w:eastAsia="方正仿宋_GBK" w:hint="eastAsia"/>
          <w:sz w:val="32"/>
        </w:rPr>
        <w:t>相关系统软件及设备</w:t>
      </w:r>
      <w:r w:rsidRPr="00DD5714">
        <w:rPr>
          <w:rFonts w:ascii="方正仿宋_GBK" w:eastAsia="方正仿宋_GBK"/>
          <w:sz w:val="32"/>
        </w:rPr>
        <w:t>，</w:t>
      </w:r>
      <w:r w:rsidR="00BD18B2">
        <w:rPr>
          <w:rFonts w:ascii="方正仿宋_GBK" w:eastAsia="方正仿宋_GBK"/>
          <w:sz w:val="32"/>
        </w:rPr>
        <w:t>乙方</w:t>
      </w:r>
      <w:r w:rsidRPr="00DD5714">
        <w:rPr>
          <w:rFonts w:ascii="方正仿宋_GBK" w:eastAsia="方正仿宋_GBK"/>
          <w:sz w:val="32"/>
        </w:rPr>
        <w:t>有提供技术配合的义务。</w:t>
      </w:r>
    </w:p>
    <w:p w14:paraId="25F8DBAF" w14:textId="77777777" w:rsidR="00650DFF" w:rsidRPr="00305679"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36" w:name="_Toc146771523"/>
      <w:bookmarkStart w:id="37" w:name="_Toc146772599"/>
      <w:bookmarkStart w:id="38" w:name="_Toc150948438"/>
      <w:bookmarkStart w:id="39" w:name="_Toc189736984"/>
      <w:r w:rsidRPr="00305679">
        <w:rPr>
          <w:rFonts w:ascii="方正仿宋_GBK" w:eastAsia="方正仿宋_GBK" w:hAnsi="方正仿宋_GBK" w:hint="eastAsia"/>
          <w:sz w:val="32"/>
        </w:rPr>
        <w:t>第</w:t>
      </w:r>
      <w:r>
        <w:rPr>
          <w:rFonts w:ascii="方正仿宋_GBK" w:eastAsia="方正仿宋_GBK" w:hAnsi="方正仿宋_GBK" w:hint="eastAsia"/>
          <w:sz w:val="32"/>
        </w:rPr>
        <w:t>6</w:t>
      </w:r>
      <w:r w:rsidRPr="00305679">
        <w:rPr>
          <w:rFonts w:ascii="方正仿宋_GBK" w:eastAsia="方正仿宋_GBK" w:hAnsi="方正仿宋_GBK" w:hint="eastAsia"/>
          <w:sz w:val="32"/>
        </w:rPr>
        <w:t xml:space="preserve">条  </w:t>
      </w:r>
      <w:r w:rsidRPr="00305679">
        <w:rPr>
          <w:rFonts w:ascii="方正仿宋_GBK" w:eastAsia="方正仿宋_GBK" w:hAnsi="方正仿宋_GBK"/>
          <w:sz w:val="32"/>
        </w:rPr>
        <w:t>软件升级</w:t>
      </w:r>
      <w:bookmarkEnd w:id="36"/>
      <w:bookmarkEnd w:id="37"/>
      <w:bookmarkEnd w:id="38"/>
      <w:bookmarkEnd w:id="39"/>
    </w:p>
    <w:p w14:paraId="571085F0" w14:textId="28861D76" w:rsidR="00650DFF" w:rsidRDefault="00650DFF" w:rsidP="00650DFF">
      <w:pPr>
        <w:snapToGrid w:val="0"/>
        <w:ind w:firstLineChars="200" w:firstLine="640"/>
        <w:rPr>
          <w:rFonts w:ascii="方正仿宋_GBK" w:eastAsia="方正仿宋_GBK" w:hAnsi="Courier New"/>
          <w:sz w:val="32"/>
        </w:rPr>
      </w:pPr>
      <w:r>
        <w:rPr>
          <w:rFonts w:ascii="方正仿宋_GBK" w:eastAsia="方正仿宋_GBK" w:hint="eastAsia"/>
          <w:sz w:val="32"/>
        </w:rPr>
        <w:t>6</w:t>
      </w:r>
      <w:r w:rsidRPr="00DD5714">
        <w:rPr>
          <w:rFonts w:ascii="方正仿宋_GBK" w:eastAsia="方正仿宋_GBK"/>
          <w:sz w:val="32"/>
        </w:rPr>
        <w:t>.</w:t>
      </w:r>
      <w:r w:rsidRPr="00DD5714">
        <w:rPr>
          <w:rFonts w:ascii="方正仿宋_GBK" w:eastAsia="方正仿宋_GBK" w:hint="eastAsia"/>
          <w:sz w:val="32"/>
        </w:rPr>
        <w:t>1</w:t>
      </w:r>
      <w:r>
        <w:rPr>
          <w:rFonts w:ascii="方正仿宋_GBK" w:eastAsia="方正仿宋_GBK"/>
          <w:sz w:val="32"/>
        </w:rPr>
        <w:t xml:space="preserve"> </w:t>
      </w:r>
      <w:r w:rsidR="00BD18B2">
        <w:rPr>
          <w:rFonts w:ascii="方正仿宋_GBK" w:eastAsia="方正仿宋_GBK"/>
          <w:sz w:val="32"/>
        </w:rPr>
        <w:t>乙方</w:t>
      </w:r>
      <w:r w:rsidRPr="00194D8D">
        <w:rPr>
          <w:rFonts w:ascii="方正仿宋_GBK" w:eastAsia="方正仿宋_GBK" w:hint="eastAsia"/>
          <w:sz w:val="32"/>
        </w:rPr>
        <w:t>承诺在质保期内对合同</w:t>
      </w:r>
      <w:r w:rsidRPr="00194D8D">
        <w:rPr>
          <w:rFonts w:ascii="方正仿宋_GBK" w:eastAsia="方正仿宋_GBK"/>
          <w:sz w:val="32"/>
        </w:rPr>
        <w:t>软件提供</w:t>
      </w:r>
      <w:r w:rsidRPr="00194D8D">
        <w:rPr>
          <w:rFonts w:ascii="方正仿宋_GBK" w:eastAsia="方正仿宋_GBK" w:hint="eastAsia"/>
          <w:sz w:val="32"/>
        </w:rPr>
        <w:t>及时的</w:t>
      </w:r>
      <w:r w:rsidRPr="00194D8D">
        <w:rPr>
          <w:rFonts w:ascii="方正仿宋_GBK" w:eastAsia="方正仿宋_GBK"/>
          <w:sz w:val="32"/>
        </w:rPr>
        <w:t>免费升级</w:t>
      </w:r>
      <w:r w:rsidRPr="00194D8D">
        <w:rPr>
          <w:rFonts w:ascii="方正仿宋_GBK" w:eastAsia="方正仿宋_GBK" w:hint="eastAsia"/>
          <w:sz w:val="32"/>
        </w:rPr>
        <w:t>服务。</w:t>
      </w:r>
      <w:r w:rsidRPr="001F0A5A">
        <w:rPr>
          <w:rFonts w:ascii="方正仿宋_GBK" w:eastAsia="方正仿宋_GBK" w:hint="eastAsia"/>
          <w:sz w:val="32"/>
        </w:rPr>
        <w:t>升级程序</w:t>
      </w:r>
      <w:r>
        <w:rPr>
          <w:rFonts w:ascii="方正仿宋_GBK" w:eastAsia="方正仿宋_GBK" w:hint="eastAsia"/>
          <w:sz w:val="32"/>
        </w:rPr>
        <w:t>应</w:t>
      </w:r>
      <w:r w:rsidRPr="001F0A5A">
        <w:rPr>
          <w:rFonts w:ascii="方正仿宋_GBK" w:eastAsia="方正仿宋_GBK" w:hint="eastAsia"/>
          <w:sz w:val="32"/>
        </w:rPr>
        <w:t>满足安全要求并</w:t>
      </w:r>
      <w:r>
        <w:rPr>
          <w:rFonts w:ascii="方正仿宋_GBK" w:eastAsia="方正仿宋_GBK" w:hint="eastAsia"/>
          <w:sz w:val="32"/>
        </w:rPr>
        <w:t>能</w:t>
      </w:r>
      <w:r w:rsidRPr="001F0A5A">
        <w:rPr>
          <w:rFonts w:ascii="方正仿宋_GBK" w:eastAsia="方正仿宋_GBK" w:hint="eastAsia"/>
          <w:sz w:val="32"/>
        </w:rPr>
        <w:t>经</w:t>
      </w:r>
      <w:r>
        <w:rPr>
          <w:rFonts w:ascii="方正仿宋_GBK" w:eastAsia="方正仿宋_GBK" w:hint="eastAsia"/>
          <w:sz w:val="32"/>
        </w:rPr>
        <w:t>过</w:t>
      </w:r>
      <w:r w:rsidRPr="001F0A5A">
        <w:rPr>
          <w:rFonts w:ascii="方正仿宋_GBK" w:eastAsia="方正仿宋_GBK" w:hint="eastAsia"/>
          <w:sz w:val="32"/>
        </w:rPr>
        <w:t>测试验证</w:t>
      </w:r>
      <w:r>
        <w:rPr>
          <w:rFonts w:ascii="方正仿宋_GBK" w:eastAsia="方正仿宋_GBK" w:hint="eastAsia"/>
          <w:sz w:val="32"/>
        </w:rPr>
        <w:t>。</w:t>
      </w:r>
      <w:r w:rsidR="00BD18B2">
        <w:rPr>
          <w:rFonts w:ascii="方正仿宋_GBK" w:eastAsia="方正仿宋_GBK" w:hint="eastAsia"/>
          <w:sz w:val="32"/>
        </w:rPr>
        <w:t>乙方</w:t>
      </w:r>
      <w:r w:rsidRPr="001F0A5A">
        <w:rPr>
          <w:rFonts w:ascii="方正仿宋_GBK" w:eastAsia="方正仿宋_GBK" w:hint="eastAsia"/>
          <w:sz w:val="32"/>
        </w:rPr>
        <w:t>有义务确保</w:t>
      </w:r>
      <w:r w:rsidR="00BD18B2">
        <w:rPr>
          <w:rFonts w:ascii="方正仿宋_GBK" w:eastAsia="方正仿宋_GBK" w:hint="eastAsia"/>
          <w:sz w:val="32"/>
        </w:rPr>
        <w:t>甲方</w:t>
      </w:r>
      <w:r w:rsidRPr="001F0A5A">
        <w:rPr>
          <w:rFonts w:ascii="方正仿宋_GBK" w:eastAsia="方正仿宋_GBK" w:hint="eastAsia"/>
          <w:sz w:val="32"/>
        </w:rPr>
        <w:t>软件升级成功，不影响依赖于本合同软件运行的业务应用的正常使用；如果升级不成功，负责将系统恢复原样。</w:t>
      </w:r>
      <w:r w:rsidRPr="00151C93">
        <w:rPr>
          <w:rFonts w:ascii="方正仿宋_GBK" w:eastAsia="方正仿宋_GBK" w:hAnsi="Courier New"/>
          <w:sz w:val="32"/>
        </w:rPr>
        <w:t>如果</w:t>
      </w:r>
      <w:r>
        <w:rPr>
          <w:rFonts w:ascii="方正仿宋_GBK" w:eastAsia="方正仿宋_GBK" w:hAnsi="Courier New" w:hint="eastAsia"/>
          <w:sz w:val="32"/>
        </w:rPr>
        <w:t>合同</w:t>
      </w:r>
      <w:r w:rsidRPr="00151C93">
        <w:rPr>
          <w:rFonts w:ascii="方正仿宋_GBK" w:eastAsia="方正仿宋_GBK" w:hAnsi="Courier New"/>
          <w:sz w:val="32"/>
        </w:rPr>
        <w:t>软件升级，</w:t>
      </w:r>
      <w:r w:rsidR="00BD18B2">
        <w:rPr>
          <w:rFonts w:ascii="方正仿宋_GBK" w:eastAsia="方正仿宋_GBK" w:hAnsi="Courier New" w:hint="eastAsia"/>
          <w:sz w:val="32"/>
        </w:rPr>
        <w:t>乙方</w:t>
      </w:r>
      <w:r>
        <w:rPr>
          <w:rFonts w:ascii="方正仿宋_GBK" w:eastAsia="方正仿宋_GBK" w:hAnsi="Courier New" w:hint="eastAsia"/>
          <w:sz w:val="32"/>
        </w:rPr>
        <w:t>保证</w:t>
      </w:r>
      <w:r w:rsidR="00BD18B2">
        <w:rPr>
          <w:rFonts w:ascii="方正仿宋_GBK" w:eastAsia="方正仿宋_GBK" w:hAnsi="Courier New" w:hint="eastAsia"/>
          <w:sz w:val="32"/>
        </w:rPr>
        <w:t>甲方</w:t>
      </w:r>
      <w:r w:rsidRPr="00151C93">
        <w:rPr>
          <w:rFonts w:ascii="方正仿宋_GBK" w:eastAsia="方正仿宋_GBK" w:hAnsi="Courier New"/>
          <w:sz w:val="32"/>
        </w:rPr>
        <w:t>免费获得新软件的许可使用权。</w:t>
      </w:r>
    </w:p>
    <w:p w14:paraId="2FEF3F53" w14:textId="5158A5AF"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6</w:t>
      </w:r>
      <w:r w:rsidRPr="00DD5714">
        <w:rPr>
          <w:rFonts w:ascii="方正仿宋_GBK" w:eastAsia="方正仿宋_GBK"/>
          <w:sz w:val="32"/>
        </w:rPr>
        <w:t>.</w:t>
      </w:r>
      <w:r>
        <w:rPr>
          <w:rFonts w:ascii="方正仿宋_GBK" w:eastAsia="方正仿宋_GBK" w:hint="eastAsia"/>
          <w:sz w:val="32"/>
        </w:rPr>
        <w:t>2</w:t>
      </w:r>
      <w:r w:rsidRPr="00240FD8">
        <w:rPr>
          <w:rFonts w:ascii="方正仿宋_GBK" w:eastAsia="方正仿宋_GBK" w:hint="eastAsia"/>
          <w:sz w:val="32"/>
        </w:rPr>
        <w:t>.</w:t>
      </w:r>
      <w:r w:rsidR="00BD18B2">
        <w:rPr>
          <w:rFonts w:ascii="方正仿宋_GBK" w:eastAsia="方正仿宋_GBK" w:hint="eastAsia"/>
          <w:sz w:val="32"/>
        </w:rPr>
        <w:t>乙方</w:t>
      </w:r>
      <w:r w:rsidRPr="00240FD8">
        <w:rPr>
          <w:rFonts w:ascii="方正仿宋_GBK" w:eastAsia="方正仿宋_GBK" w:hint="eastAsia"/>
          <w:sz w:val="32"/>
        </w:rPr>
        <w:t>对</w:t>
      </w:r>
      <w:r>
        <w:rPr>
          <w:rFonts w:ascii="方正仿宋_GBK" w:eastAsia="方正仿宋_GBK" w:hint="eastAsia"/>
          <w:sz w:val="32"/>
        </w:rPr>
        <w:t>合同软件</w:t>
      </w:r>
      <w:r w:rsidRPr="00240FD8">
        <w:rPr>
          <w:rFonts w:ascii="方正仿宋_GBK" w:eastAsia="方正仿宋_GBK" w:hint="eastAsia"/>
          <w:sz w:val="32"/>
        </w:rPr>
        <w:t>提供终身技术支持。</w:t>
      </w:r>
      <w:r>
        <w:rPr>
          <w:rFonts w:ascii="方正仿宋_GBK" w:eastAsia="方正仿宋_GBK" w:hint="eastAsia"/>
          <w:sz w:val="32"/>
        </w:rPr>
        <w:t>如在</w:t>
      </w:r>
      <w:r w:rsidRPr="00240FD8">
        <w:rPr>
          <w:rFonts w:ascii="方正仿宋_GBK" w:eastAsia="方正仿宋_GBK" w:hint="eastAsia"/>
          <w:sz w:val="32"/>
        </w:rPr>
        <w:t>免费升级期限</w:t>
      </w:r>
      <w:r>
        <w:rPr>
          <w:rFonts w:ascii="方正仿宋_GBK" w:eastAsia="方正仿宋_GBK" w:hint="eastAsia"/>
          <w:sz w:val="32"/>
        </w:rPr>
        <w:t>后</w:t>
      </w:r>
      <w:r w:rsidRPr="00240FD8">
        <w:rPr>
          <w:rFonts w:ascii="方正仿宋_GBK" w:eastAsia="方正仿宋_GBK" w:hint="eastAsia"/>
          <w:sz w:val="32"/>
        </w:rPr>
        <w:t>，</w:t>
      </w:r>
      <w:r w:rsidR="00BD18B2">
        <w:rPr>
          <w:rFonts w:ascii="方正仿宋_GBK" w:eastAsia="方正仿宋_GBK" w:hint="eastAsia"/>
          <w:sz w:val="32"/>
        </w:rPr>
        <w:t>甲方</w:t>
      </w:r>
      <w:r>
        <w:rPr>
          <w:rFonts w:ascii="方正仿宋_GBK" w:eastAsia="方正仿宋_GBK" w:hint="eastAsia"/>
          <w:sz w:val="32"/>
        </w:rPr>
        <w:t>要求对合同软件进行</w:t>
      </w:r>
      <w:r w:rsidRPr="00240FD8">
        <w:rPr>
          <w:rFonts w:ascii="方正仿宋_GBK" w:eastAsia="方正仿宋_GBK" w:hint="eastAsia"/>
          <w:sz w:val="32"/>
        </w:rPr>
        <w:t>升级，</w:t>
      </w:r>
      <w:r w:rsidR="00BD18B2">
        <w:rPr>
          <w:rFonts w:ascii="方正仿宋_GBK" w:eastAsia="方正仿宋_GBK" w:hint="eastAsia"/>
          <w:sz w:val="32"/>
        </w:rPr>
        <w:t>乙方</w:t>
      </w:r>
      <w:r w:rsidRPr="00240FD8">
        <w:rPr>
          <w:rFonts w:ascii="方正仿宋_GBK" w:eastAsia="方正仿宋_GBK" w:hint="eastAsia"/>
          <w:sz w:val="32"/>
        </w:rPr>
        <w:t>应</w:t>
      </w:r>
      <w:r w:rsidRPr="00E51A77">
        <w:rPr>
          <w:rFonts w:ascii="方正仿宋_GBK" w:eastAsia="方正仿宋_GBK" w:hint="eastAsia"/>
          <w:sz w:val="32"/>
        </w:rPr>
        <w:t>按</w:t>
      </w:r>
      <w:r>
        <w:rPr>
          <w:rFonts w:ascii="方正仿宋_GBK" w:eastAsia="方正仿宋_GBK" w:hint="eastAsia"/>
          <w:sz w:val="32"/>
        </w:rPr>
        <w:t>不高</w:t>
      </w:r>
      <w:r w:rsidRPr="00E51A77">
        <w:rPr>
          <w:rFonts w:ascii="方正仿宋_GBK" w:eastAsia="方正仿宋_GBK" w:hint="eastAsia"/>
          <w:sz w:val="32"/>
        </w:rPr>
        <w:t>于该产品当时面向市场的</w:t>
      </w:r>
      <w:r w:rsidRPr="00337314">
        <w:rPr>
          <w:rFonts w:ascii="方正仿宋_GBK" w:eastAsia="方正仿宋_GBK" w:hint="eastAsia"/>
          <w:sz w:val="32"/>
        </w:rPr>
        <w:t>大客户</w:t>
      </w:r>
      <w:r w:rsidRPr="00E51A77">
        <w:rPr>
          <w:rFonts w:ascii="方正仿宋_GBK" w:eastAsia="方正仿宋_GBK" w:hint="eastAsia"/>
          <w:sz w:val="32"/>
        </w:rPr>
        <w:t>统一升级价格收取费</w:t>
      </w:r>
      <w:r>
        <w:rPr>
          <w:rFonts w:ascii="方正仿宋_GBK" w:eastAsia="方正仿宋_GBK" w:hint="eastAsia"/>
          <w:sz w:val="32"/>
        </w:rPr>
        <w:t>用，或由双方另行协商升级价格。</w:t>
      </w:r>
    </w:p>
    <w:p w14:paraId="085D25A7" w14:textId="50D9035D" w:rsidR="00650DFF" w:rsidRPr="008338B8" w:rsidRDefault="00650DFF" w:rsidP="00650DFF">
      <w:pPr>
        <w:snapToGrid w:val="0"/>
        <w:ind w:firstLineChars="200" w:firstLine="640"/>
        <w:rPr>
          <w:rFonts w:ascii="方正仿宋_GBK" w:eastAsia="方正仿宋_GBK"/>
          <w:sz w:val="32"/>
        </w:rPr>
      </w:pPr>
      <w:r>
        <w:rPr>
          <w:rFonts w:ascii="方正仿宋_GBK" w:eastAsia="方正仿宋_GBK" w:hint="eastAsia"/>
          <w:sz w:val="32"/>
        </w:rPr>
        <w:t>6</w:t>
      </w:r>
      <w:r w:rsidRPr="00151C93">
        <w:rPr>
          <w:rFonts w:ascii="方正仿宋_GBK" w:eastAsia="方正仿宋_GBK" w:hAnsi="Courier New" w:hint="eastAsia"/>
          <w:sz w:val="32"/>
        </w:rPr>
        <w:t>.</w:t>
      </w:r>
      <w:r>
        <w:rPr>
          <w:rFonts w:ascii="方正仿宋_GBK" w:eastAsia="方正仿宋_GBK" w:hAnsi="Courier New" w:hint="eastAsia"/>
          <w:sz w:val="32"/>
        </w:rPr>
        <w:t>3</w:t>
      </w:r>
      <w:r w:rsidRPr="00151C93">
        <w:rPr>
          <w:rFonts w:ascii="方正仿宋_GBK" w:eastAsia="方正仿宋_GBK" w:hAnsi="Courier New" w:hint="eastAsia"/>
          <w:sz w:val="32"/>
        </w:rPr>
        <w:t xml:space="preserve"> </w:t>
      </w:r>
      <w:r>
        <w:rPr>
          <w:rFonts w:ascii="方正仿宋_GBK" w:eastAsia="方正仿宋_GBK" w:hAnsi="Courier New" w:hint="eastAsia"/>
          <w:sz w:val="32"/>
        </w:rPr>
        <w:t>如果</w:t>
      </w:r>
      <w:r>
        <w:rPr>
          <w:rFonts w:ascii="方正仿宋_GBK" w:eastAsia="方正仿宋_GBK" w:hAnsi="Courier New"/>
          <w:sz w:val="32"/>
        </w:rPr>
        <w:t>合同软件</w:t>
      </w:r>
      <w:r w:rsidRPr="00151C93">
        <w:rPr>
          <w:rFonts w:ascii="方正仿宋_GBK" w:eastAsia="方正仿宋_GBK" w:hAnsi="Courier New"/>
          <w:sz w:val="32"/>
        </w:rPr>
        <w:t>在将来进行再次扩容，</w:t>
      </w:r>
      <w:r w:rsidR="00BD18B2">
        <w:rPr>
          <w:rFonts w:ascii="方正仿宋_GBK" w:eastAsia="方正仿宋_GBK" w:hAnsi="Courier New"/>
          <w:sz w:val="32"/>
        </w:rPr>
        <w:t>乙方</w:t>
      </w:r>
      <w:r>
        <w:rPr>
          <w:rFonts w:ascii="方正仿宋_GBK" w:eastAsia="方正仿宋_GBK" w:hAnsi="Courier New" w:hint="eastAsia"/>
          <w:sz w:val="32"/>
        </w:rPr>
        <w:t>应</w:t>
      </w:r>
      <w:r w:rsidRPr="00151C93">
        <w:rPr>
          <w:rFonts w:ascii="方正仿宋_GBK" w:eastAsia="方正仿宋_GBK" w:hAnsi="Courier New"/>
          <w:sz w:val="32"/>
        </w:rPr>
        <w:t>确保其可能在再扩容工程中提供的</w:t>
      </w:r>
      <w:r>
        <w:rPr>
          <w:rFonts w:ascii="方正仿宋_GBK" w:eastAsia="方正仿宋_GBK" w:hAnsi="Courier New"/>
          <w:sz w:val="32"/>
        </w:rPr>
        <w:t>合同软件</w:t>
      </w:r>
      <w:r w:rsidRPr="00151C93">
        <w:rPr>
          <w:rFonts w:ascii="方正仿宋_GBK" w:eastAsia="方正仿宋_GBK" w:hAnsi="Courier New"/>
          <w:sz w:val="32"/>
        </w:rPr>
        <w:t>与其在本合同中所提供的</w:t>
      </w:r>
      <w:r>
        <w:rPr>
          <w:rFonts w:ascii="方正仿宋_GBK" w:eastAsia="方正仿宋_GBK" w:hAnsi="Courier New"/>
          <w:sz w:val="32"/>
        </w:rPr>
        <w:t>合同软件</w:t>
      </w:r>
      <w:r w:rsidRPr="00151C93">
        <w:rPr>
          <w:rFonts w:ascii="方正仿宋_GBK" w:eastAsia="方正仿宋_GBK" w:hAnsi="Courier New"/>
          <w:sz w:val="32"/>
        </w:rPr>
        <w:t>兼容</w:t>
      </w:r>
      <w:r>
        <w:rPr>
          <w:rFonts w:ascii="方正仿宋_GBK" w:eastAsia="方正仿宋_GBK" w:hAnsi="Courier New" w:hint="eastAsia"/>
          <w:sz w:val="32"/>
        </w:rPr>
        <w:t>或为本合同中所提供的软件提供有偿</w:t>
      </w:r>
      <w:r w:rsidRPr="008338B8">
        <w:rPr>
          <w:rFonts w:ascii="方正仿宋_GBK" w:eastAsia="方正仿宋_GBK" w:hAnsi="Courier New" w:hint="eastAsia"/>
          <w:sz w:val="32"/>
        </w:rPr>
        <w:t>升级</w:t>
      </w:r>
      <w:r w:rsidRPr="00151C93">
        <w:rPr>
          <w:rFonts w:ascii="方正仿宋_GBK" w:eastAsia="方正仿宋_GBK" w:hAnsi="Courier New"/>
          <w:sz w:val="32"/>
        </w:rPr>
        <w:t>。</w:t>
      </w:r>
    </w:p>
    <w:p w14:paraId="787A2A9E" w14:textId="77777777" w:rsidR="00650DFF" w:rsidRPr="00305679"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40" w:name="_Toc146771524"/>
      <w:bookmarkStart w:id="41" w:name="_Toc146772600"/>
      <w:bookmarkStart w:id="42" w:name="_Toc150948439"/>
      <w:bookmarkStart w:id="43" w:name="_Toc189736985"/>
      <w:r w:rsidRPr="00305679">
        <w:rPr>
          <w:rFonts w:ascii="方正仿宋_GBK" w:eastAsia="方正仿宋_GBK" w:hAnsi="方正仿宋_GBK" w:hint="eastAsia"/>
          <w:sz w:val="32"/>
        </w:rPr>
        <w:t>第</w:t>
      </w:r>
      <w:r>
        <w:rPr>
          <w:rFonts w:ascii="方正仿宋_GBK" w:eastAsia="方正仿宋_GBK" w:hAnsi="方正仿宋_GBK" w:hint="eastAsia"/>
          <w:sz w:val="32"/>
        </w:rPr>
        <w:t>7</w:t>
      </w:r>
      <w:r w:rsidRPr="00305679">
        <w:rPr>
          <w:rFonts w:ascii="方正仿宋_GBK" w:eastAsia="方正仿宋_GBK" w:hAnsi="方正仿宋_GBK" w:hint="eastAsia"/>
          <w:sz w:val="32"/>
        </w:rPr>
        <w:t xml:space="preserve">条  </w:t>
      </w:r>
      <w:bookmarkEnd w:id="40"/>
      <w:bookmarkEnd w:id="41"/>
      <w:bookmarkEnd w:id="42"/>
      <w:r>
        <w:rPr>
          <w:rFonts w:ascii="方正仿宋_GBK" w:eastAsia="方正仿宋_GBK" w:hAnsi="方正仿宋_GBK" w:hint="eastAsia"/>
          <w:sz w:val="32"/>
        </w:rPr>
        <w:t>质量保证</w:t>
      </w:r>
      <w:bookmarkEnd w:id="43"/>
    </w:p>
    <w:p w14:paraId="01C1DD06" w14:textId="630EBED4" w:rsidR="00650DFF" w:rsidRDefault="00650DFF" w:rsidP="00650DFF">
      <w:pPr>
        <w:snapToGrid w:val="0"/>
        <w:ind w:firstLineChars="200" w:firstLine="640"/>
        <w:rPr>
          <w:rFonts w:ascii="方正仿宋_GBK" w:eastAsia="方正仿宋_GBK" w:hAnsi="Courier New"/>
          <w:sz w:val="32"/>
        </w:rPr>
      </w:pPr>
      <w:r>
        <w:rPr>
          <w:rFonts w:ascii="方正仿宋_GBK" w:eastAsia="方正仿宋_GBK" w:hint="eastAsia"/>
          <w:sz w:val="32"/>
        </w:rPr>
        <w:t>7.1</w:t>
      </w:r>
      <w:r>
        <w:rPr>
          <w:rFonts w:ascii="方正仿宋_GBK" w:eastAsia="方正仿宋_GBK" w:hAnsi="Courier New" w:hint="eastAsia"/>
          <w:sz w:val="32"/>
        </w:rPr>
        <w:t>如果合同软件</w:t>
      </w:r>
      <w:r w:rsidRPr="00F61EA4">
        <w:rPr>
          <w:rFonts w:ascii="方正仿宋_GBK" w:eastAsia="方正仿宋_GBK" w:hAnsi="Courier New"/>
          <w:sz w:val="32"/>
        </w:rPr>
        <w:t>在</w:t>
      </w:r>
      <w:r>
        <w:rPr>
          <w:rFonts w:ascii="方正仿宋_GBK" w:eastAsia="方正仿宋_GBK" w:hAnsi="Courier New"/>
          <w:sz w:val="32"/>
        </w:rPr>
        <w:t>质保期</w:t>
      </w:r>
      <w:r w:rsidRPr="00F61EA4">
        <w:rPr>
          <w:rFonts w:ascii="方正仿宋_GBK" w:eastAsia="方正仿宋_GBK" w:hAnsi="Courier New"/>
          <w:sz w:val="32"/>
        </w:rPr>
        <w:t>内出现不符合</w:t>
      </w:r>
      <w:r>
        <w:rPr>
          <w:rFonts w:ascii="方正仿宋_GBK" w:eastAsia="方正仿宋_GBK" w:hAnsi="Courier New" w:hint="eastAsia"/>
          <w:sz w:val="32"/>
        </w:rPr>
        <w:t>合同或</w:t>
      </w:r>
      <w:r w:rsidRPr="00F61EA4">
        <w:rPr>
          <w:rFonts w:ascii="方正仿宋_GBK" w:eastAsia="方正仿宋_GBK" w:hAnsi="Courier New"/>
          <w:sz w:val="32"/>
        </w:rPr>
        <w:t>产品说明书所述软件功能标准、或软件介质出现工艺或质量</w:t>
      </w:r>
      <w:r>
        <w:rPr>
          <w:rFonts w:ascii="方正仿宋_GBK" w:eastAsia="方正仿宋_GBK" w:hAnsi="Courier New" w:hint="eastAsia"/>
          <w:sz w:val="32"/>
        </w:rPr>
        <w:t>等</w:t>
      </w:r>
      <w:r w:rsidRPr="00F61EA4">
        <w:rPr>
          <w:rFonts w:ascii="方正仿宋_GBK" w:eastAsia="方正仿宋_GBK" w:hAnsi="Courier New"/>
          <w:sz w:val="32"/>
        </w:rPr>
        <w:t>问题，</w:t>
      </w:r>
      <w:r w:rsidR="00BD18B2">
        <w:rPr>
          <w:rFonts w:ascii="方正仿宋_GBK" w:eastAsia="方正仿宋_GBK" w:hAnsi="Courier New" w:hint="eastAsia"/>
          <w:sz w:val="32"/>
        </w:rPr>
        <w:t>乙方</w:t>
      </w:r>
      <w:r>
        <w:rPr>
          <w:rFonts w:ascii="方正仿宋_GBK" w:eastAsia="方正仿宋_GBK" w:hAnsi="Courier New" w:hint="eastAsia"/>
          <w:sz w:val="32"/>
        </w:rPr>
        <w:t>应</w:t>
      </w:r>
      <w:r w:rsidRPr="00F61EA4">
        <w:rPr>
          <w:rFonts w:ascii="方正仿宋_GBK" w:eastAsia="方正仿宋_GBK" w:hAnsi="Courier New"/>
          <w:sz w:val="32"/>
        </w:rPr>
        <w:t>免费更换软件介质或修复软件缺陷。对</w:t>
      </w:r>
      <w:r>
        <w:rPr>
          <w:rFonts w:ascii="方正仿宋_GBK" w:eastAsia="方正仿宋_GBK" w:hAnsi="Courier New" w:hint="eastAsia"/>
          <w:sz w:val="32"/>
        </w:rPr>
        <w:t>于</w:t>
      </w:r>
      <w:r w:rsidRPr="00F61EA4">
        <w:rPr>
          <w:rFonts w:ascii="方正仿宋_GBK" w:eastAsia="方正仿宋_GBK" w:hAnsi="Courier New"/>
          <w:sz w:val="32"/>
        </w:rPr>
        <w:t>缺陷软件，</w:t>
      </w:r>
      <w:r w:rsidR="00BD18B2">
        <w:rPr>
          <w:rFonts w:ascii="方正仿宋_GBK" w:eastAsia="方正仿宋_GBK" w:hAnsi="Courier New" w:hint="eastAsia"/>
          <w:sz w:val="32"/>
        </w:rPr>
        <w:t>甲方</w:t>
      </w:r>
      <w:r w:rsidRPr="00F61EA4">
        <w:rPr>
          <w:rFonts w:ascii="方正仿宋_GBK" w:eastAsia="方正仿宋_GBK" w:hAnsi="Courier New"/>
          <w:sz w:val="32"/>
        </w:rPr>
        <w:t>有权</w:t>
      </w:r>
      <w:r>
        <w:rPr>
          <w:rFonts w:ascii="方正仿宋_GBK" w:eastAsia="方正仿宋_GBK" w:hAnsi="Courier New" w:hint="eastAsia"/>
          <w:sz w:val="32"/>
        </w:rPr>
        <w:t>要求</w:t>
      </w:r>
      <w:r w:rsidR="00BD18B2">
        <w:rPr>
          <w:rFonts w:ascii="方正仿宋_GBK" w:eastAsia="方正仿宋_GBK" w:hAnsi="Courier New" w:hint="eastAsia"/>
          <w:sz w:val="32"/>
        </w:rPr>
        <w:t>乙方</w:t>
      </w:r>
      <w:r w:rsidRPr="00F61EA4">
        <w:rPr>
          <w:rFonts w:ascii="方正仿宋_GBK" w:eastAsia="方正仿宋_GBK" w:hAnsi="Courier New"/>
          <w:sz w:val="32"/>
        </w:rPr>
        <w:t>采用补丁软件进行修</w:t>
      </w:r>
      <w:r>
        <w:rPr>
          <w:rFonts w:ascii="方正仿宋_GBK" w:eastAsia="方正仿宋_GBK" w:hAnsi="Courier New" w:hint="eastAsia"/>
          <w:sz w:val="32"/>
        </w:rPr>
        <w:t>复或</w:t>
      </w:r>
      <w:r w:rsidRPr="00F61EA4">
        <w:rPr>
          <w:rFonts w:ascii="方正仿宋_GBK" w:eastAsia="方正仿宋_GBK" w:hAnsi="Courier New"/>
          <w:sz w:val="32"/>
        </w:rPr>
        <w:t>提供升级软件予以更换。</w:t>
      </w:r>
    </w:p>
    <w:p w14:paraId="0548D8C5" w14:textId="47BBC812"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7.2</w:t>
      </w:r>
      <w:r>
        <w:rPr>
          <w:rFonts w:ascii="方正仿宋_GBK" w:eastAsia="方正仿宋_GBK" w:hAnsi="Courier New" w:hint="eastAsia"/>
          <w:sz w:val="32"/>
        </w:rPr>
        <w:t>本合同下软件产品的质保期为</w:t>
      </w:r>
      <w:r w:rsidRPr="00C623BD">
        <w:rPr>
          <w:rFonts w:ascii="方正仿宋_GBK" w:eastAsia="方正仿宋_GBK" w:hAnsi="Courier New" w:hint="eastAsia"/>
          <w:sz w:val="32"/>
        </w:rPr>
        <w:t>自</w:t>
      </w:r>
      <w:r>
        <w:rPr>
          <w:rFonts w:ascii="方正仿宋_GBK" w:eastAsia="方正仿宋_GBK" w:hAnsi="Courier New" w:hint="eastAsia"/>
          <w:sz w:val="32"/>
        </w:rPr>
        <w:t>合同软件经</w:t>
      </w:r>
      <w:r w:rsidRPr="00C623BD">
        <w:rPr>
          <w:rFonts w:ascii="方正仿宋_GBK" w:eastAsia="方正仿宋_GBK" w:hAnsi="Courier New" w:hint="eastAsia"/>
          <w:sz w:val="32"/>
        </w:rPr>
        <w:t>验收合格</w:t>
      </w:r>
      <w:r>
        <w:rPr>
          <w:rFonts w:ascii="方正仿宋_GBK" w:eastAsia="方正仿宋_GBK" w:hAnsi="Courier New" w:hint="eastAsia"/>
          <w:sz w:val="32"/>
        </w:rPr>
        <w:t>、投入正常运行之日起</w:t>
      </w:r>
      <w:r w:rsidRPr="009D7234">
        <w:rPr>
          <w:rFonts w:ascii="方正仿宋_GBK" w:eastAsia="方正仿宋_GBK" w:hAnsi="Courier New" w:hint="eastAsia"/>
          <w:sz w:val="32"/>
          <w:u w:val="single"/>
        </w:rPr>
        <w:t>12个</w:t>
      </w:r>
      <w:r>
        <w:rPr>
          <w:rFonts w:ascii="方正仿宋_GBK" w:eastAsia="方正仿宋_GBK" w:hAnsi="Courier New" w:hint="eastAsia"/>
          <w:sz w:val="32"/>
        </w:rPr>
        <w:t>月</w:t>
      </w:r>
      <w:r w:rsidRPr="00C623BD">
        <w:rPr>
          <w:rFonts w:ascii="方正仿宋_GBK" w:eastAsia="方正仿宋_GBK" w:hAnsi="Courier New" w:hint="eastAsia"/>
          <w:sz w:val="32"/>
        </w:rPr>
        <w:t>。</w:t>
      </w:r>
      <w:r>
        <w:rPr>
          <w:rFonts w:ascii="方正仿宋_GBK" w:eastAsia="方正仿宋_GBK" w:hint="eastAsia"/>
          <w:sz w:val="32"/>
        </w:rPr>
        <w:t>因</w:t>
      </w:r>
      <w:r w:rsidR="00BD18B2">
        <w:rPr>
          <w:rFonts w:ascii="方正仿宋_GBK" w:eastAsia="方正仿宋_GBK"/>
          <w:sz w:val="32"/>
        </w:rPr>
        <w:t>乙方</w:t>
      </w:r>
      <w:r w:rsidRPr="00DD5714">
        <w:rPr>
          <w:rFonts w:ascii="方正仿宋_GBK" w:eastAsia="方正仿宋_GBK"/>
          <w:sz w:val="32"/>
        </w:rPr>
        <w:t>责任需要</w:t>
      </w:r>
      <w:r>
        <w:rPr>
          <w:rFonts w:ascii="方正仿宋_GBK" w:eastAsia="方正仿宋_GBK" w:hint="eastAsia"/>
          <w:sz w:val="32"/>
        </w:rPr>
        <w:t>修复或</w:t>
      </w:r>
      <w:r w:rsidRPr="00DD5714">
        <w:rPr>
          <w:rFonts w:ascii="方正仿宋_GBK" w:eastAsia="方正仿宋_GBK"/>
          <w:sz w:val="32"/>
        </w:rPr>
        <w:t>更换有缺陷</w:t>
      </w:r>
      <w:r>
        <w:rPr>
          <w:rFonts w:ascii="方正仿宋_GBK" w:eastAsia="方正仿宋_GBK" w:hint="eastAsia"/>
          <w:sz w:val="32"/>
        </w:rPr>
        <w:t>软件产</w:t>
      </w:r>
      <w:r w:rsidRPr="00DD5714">
        <w:rPr>
          <w:rFonts w:ascii="方正仿宋_GBK" w:eastAsia="方正仿宋_GBK"/>
          <w:sz w:val="32"/>
        </w:rPr>
        <w:t>品，使</w:t>
      </w:r>
      <w:r>
        <w:rPr>
          <w:rFonts w:ascii="方正仿宋_GBK" w:eastAsia="方正仿宋_GBK" w:hint="eastAsia"/>
          <w:sz w:val="32"/>
        </w:rPr>
        <w:t>合同软件</w:t>
      </w:r>
      <w:r w:rsidRPr="00DD5714">
        <w:rPr>
          <w:rFonts w:ascii="方正仿宋_GBK" w:eastAsia="方正仿宋_GBK"/>
          <w:sz w:val="32"/>
        </w:rPr>
        <w:t>停运或推迟安装时，则</w:t>
      </w:r>
      <w:r>
        <w:rPr>
          <w:rFonts w:ascii="方正仿宋_GBK" w:eastAsia="方正仿宋_GBK" w:hint="eastAsia"/>
          <w:sz w:val="32"/>
        </w:rPr>
        <w:t>质保期</w:t>
      </w:r>
      <w:r w:rsidRPr="00DD5714">
        <w:rPr>
          <w:rFonts w:ascii="方正仿宋_GBK" w:eastAsia="方正仿宋_GBK"/>
          <w:sz w:val="32"/>
        </w:rPr>
        <w:t>按实际修</w:t>
      </w:r>
      <w:r>
        <w:rPr>
          <w:rFonts w:ascii="方正仿宋_GBK" w:eastAsia="方正仿宋_GBK" w:hint="eastAsia"/>
          <w:sz w:val="32"/>
        </w:rPr>
        <w:t>复</w:t>
      </w:r>
      <w:r w:rsidRPr="00DD5714">
        <w:rPr>
          <w:rFonts w:ascii="方正仿宋_GBK" w:eastAsia="方正仿宋_GBK"/>
          <w:sz w:val="32"/>
        </w:rPr>
        <w:t>或换货所延误的时间相应延长。</w:t>
      </w:r>
    </w:p>
    <w:p w14:paraId="56B0A9C6" w14:textId="6C40D638" w:rsidR="00650DFF" w:rsidRPr="00257D8C" w:rsidRDefault="00650DFF" w:rsidP="00650DFF">
      <w:pPr>
        <w:snapToGrid w:val="0"/>
        <w:ind w:firstLineChars="200" w:firstLine="640"/>
        <w:rPr>
          <w:rFonts w:ascii="方正仿宋_GBK" w:eastAsia="方正仿宋_GBK"/>
          <w:sz w:val="32"/>
        </w:rPr>
      </w:pPr>
      <w:r>
        <w:rPr>
          <w:rFonts w:ascii="方正仿宋_GBK" w:eastAsia="方正仿宋_GBK" w:hint="eastAsia"/>
          <w:sz w:val="32"/>
        </w:rPr>
        <w:t>7.3合同软件质</w:t>
      </w:r>
      <w:r w:rsidRPr="00257D8C">
        <w:rPr>
          <w:rFonts w:ascii="方正仿宋_GBK" w:eastAsia="方正仿宋_GBK" w:hint="eastAsia"/>
          <w:sz w:val="32"/>
        </w:rPr>
        <w:t>保期结束后，</w:t>
      </w:r>
      <w:r w:rsidR="00BD18B2">
        <w:rPr>
          <w:rFonts w:ascii="方正仿宋_GBK" w:eastAsia="方正仿宋_GBK" w:hint="eastAsia"/>
          <w:sz w:val="32"/>
        </w:rPr>
        <w:t>甲方</w:t>
      </w:r>
      <w:r>
        <w:rPr>
          <w:rFonts w:ascii="方正仿宋_GBK" w:eastAsia="方正仿宋_GBK" w:hint="eastAsia"/>
          <w:sz w:val="32"/>
        </w:rPr>
        <w:t>要求修复、更换有缺陷软件产品或提供其他维护保修服务的，</w:t>
      </w:r>
      <w:r w:rsidR="00BD18B2">
        <w:rPr>
          <w:rFonts w:ascii="方正仿宋_GBK" w:eastAsia="方正仿宋_GBK" w:hint="eastAsia"/>
          <w:sz w:val="32"/>
        </w:rPr>
        <w:t>乙方</w:t>
      </w:r>
      <w:r>
        <w:rPr>
          <w:rFonts w:ascii="方正仿宋_GBK" w:eastAsia="方正仿宋_GBK" w:hint="eastAsia"/>
          <w:sz w:val="32"/>
        </w:rPr>
        <w:t>不得拒绝，但可</w:t>
      </w:r>
      <w:r w:rsidRPr="00257D8C">
        <w:rPr>
          <w:rFonts w:ascii="方正仿宋_GBK" w:eastAsia="方正仿宋_GBK" w:hint="eastAsia"/>
          <w:sz w:val="32"/>
        </w:rPr>
        <w:t>按</w:t>
      </w:r>
      <w:r>
        <w:rPr>
          <w:rFonts w:ascii="方正仿宋_GBK" w:eastAsia="方正仿宋_GBK" w:hint="eastAsia"/>
          <w:sz w:val="32"/>
        </w:rPr>
        <w:t>不高于</w:t>
      </w:r>
      <w:r w:rsidRPr="00257D8C">
        <w:rPr>
          <w:rFonts w:ascii="方正仿宋_GBK" w:eastAsia="方正仿宋_GBK" w:hint="eastAsia"/>
          <w:sz w:val="32"/>
        </w:rPr>
        <w:t>该产品当时面向市场的大客户</w:t>
      </w:r>
      <w:r>
        <w:rPr>
          <w:rFonts w:ascii="方正仿宋_GBK" w:eastAsia="方正仿宋_GBK" w:hint="eastAsia"/>
          <w:sz w:val="32"/>
        </w:rPr>
        <w:t>的</w:t>
      </w:r>
      <w:r w:rsidRPr="00257D8C">
        <w:rPr>
          <w:rFonts w:ascii="方正仿宋_GBK" w:eastAsia="方正仿宋_GBK" w:hint="eastAsia"/>
          <w:sz w:val="32"/>
        </w:rPr>
        <w:t>统一服务费价格收取费</w:t>
      </w:r>
      <w:r>
        <w:rPr>
          <w:rFonts w:ascii="方正仿宋_GBK" w:eastAsia="方正仿宋_GBK" w:hint="eastAsia"/>
          <w:sz w:val="32"/>
        </w:rPr>
        <w:t>用，或</w:t>
      </w:r>
      <w:ins w:id="44" w:author="春雷 赵" w:date="2012-02-02T10:14:00Z">
        <w:r w:rsidR="001D207C">
          <w:rPr>
            <w:rFonts w:ascii="方正仿宋_GBK" w:eastAsia="方正仿宋_GBK" w:hint="eastAsia"/>
            <w:sz w:val="32"/>
          </w:rPr>
          <w:t>由</w:t>
        </w:r>
      </w:ins>
      <w:del w:id="45" w:author="春雷 赵" w:date="2012-02-02T10:14:00Z">
        <w:r w:rsidDel="001D207C">
          <w:rPr>
            <w:rFonts w:ascii="方正仿宋_GBK" w:eastAsia="方正仿宋_GBK" w:hint="eastAsia"/>
            <w:sz w:val="32"/>
          </w:rPr>
          <w:delText>有</w:delText>
        </w:r>
      </w:del>
      <w:r>
        <w:rPr>
          <w:rFonts w:ascii="方正仿宋_GBK" w:eastAsia="方正仿宋_GBK" w:hint="eastAsia"/>
          <w:sz w:val="32"/>
        </w:rPr>
        <w:t>双方另行协商费用标准</w:t>
      </w:r>
      <w:r w:rsidRPr="00257D8C">
        <w:rPr>
          <w:rFonts w:ascii="方正仿宋_GBK" w:eastAsia="方正仿宋_GBK" w:hint="eastAsia"/>
          <w:sz w:val="32"/>
        </w:rPr>
        <w:t>。</w:t>
      </w:r>
    </w:p>
    <w:p w14:paraId="526E0835" w14:textId="2184AE29"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7.4 在</w:t>
      </w:r>
      <w:r>
        <w:rPr>
          <w:rFonts w:ascii="方正仿宋_GBK" w:eastAsia="方正仿宋_GBK"/>
          <w:sz w:val="32"/>
        </w:rPr>
        <w:t>质保期</w:t>
      </w:r>
      <w:r w:rsidRPr="00DD5714">
        <w:rPr>
          <w:rFonts w:ascii="方正仿宋_GBK" w:eastAsia="方正仿宋_GBK"/>
          <w:sz w:val="32"/>
        </w:rPr>
        <w:t>内</w:t>
      </w:r>
      <w:r>
        <w:rPr>
          <w:rFonts w:ascii="方正仿宋_GBK" w:eastAsia="方正仿宋_GBK" w:hint="eastAsia"/>
          <w:sz w:val="32"/>
        </w:rPr>
        <w:t>由合同软件架构的应用系统出现</w:t>
      </w:r>
      <w:r>
        <w:rPr>
          <w:rFonts w:ascii="方正仿宋_GBK" w:eastAsia="方正仿宋_GBK"/>
          <w:sz w:val="32"/>
        </w:rPr>
        <w:t>一般</w:t>
      </w:r>
      <w:r w:rsidRPr="00DD5714">
        <w:rPr>
          <w:rFonts w:ascii="方正仿宋_GBK" w:eastAsia="方正仿宋_GBK"/>
          <w:sz w:val="32"/>
        </w:rPr>
        <w:t>故障</w:t>
      </w:r>
      <w:r>
        <w:rPr>
          <w:rFonts w:ascii="方正仿宋_GBK" w:eastAsia="方正仿宋_GBK" w:hint="eastAsia"/>
          <w:sz w:val="32"/>
        </w:rPr>
        <w:t>时</w:t>
      </w:r>
      <w:r w:rsidRPr="00DD5714">
        <w:rPr>
          <w:rFonts w:ascii="方正仿宋_GBK" w:eastAsia="方正仿宋_GBK"/>
          <w:sz w:val="32"/>
        </w:rPr>
        <w:t>，</w:t>
      </w:r>
      <w:r w:rsidR="00BD18B2">
        <w:rPr>
          <w:rFonts w:ascii="方正仿宋_GBK" w:eastAsia="方正仿宋_GBK"/>
          <w:sz w:val="32"/>
        </w:rPr>
        <w:t>乙方</w:t>
      </w:r>
      <w:r w:rsidRPr="00DD5714">
        <w:rPr>
          <w:rFonts w:ascii="方正仿宋_GBK" w:eastAsia="方正仿宋_GBK"/>
          <w:sz w:val="32"/>
        </w:rPr>
        <w:t>应在接到</w:t>
      </w:r>
      <w:r w:rsidR="00BD18B2">
        <w:rPr>
          <w:rFonts w:ascii="方正仿宋_GBK" w:eastAsia="方正仿宋_GBK" w:hint="eastAsia"/>
          <w:sz w:val="32"/>
        </w:rPr>
        <w:t>甲方</w:t>
      </w:r>
      <w:r w:rsidRPr="00DD5714">
        <w:rPr>
          <w:rFonts w:ascii="方正仿宋_GBK" w:eastAsia="方正仿宋_GBK"/>
          <w:sz w:val="32"/>
        </w:rPr>
        <w:t>通知后的</w:t>
      </w:r>
      <w:r>
        <w:rPr>
          <w:rFonts w:ascii="方正仿宋_GBK" w:eastAsia="方正仿宋_GBK" w:hint="eastAsia"/>
          <w:sz w:val="32"/>
          <w:u w:val="single"/>
        </w:rPr>
        <w:t xml:space="preserve"> 1个 </w:t>
      </w:r>
      <w:r>
        <w:rPr>
          <w:rFonts w:ascii="方正仿宋_GBK" w:eastAsia="方正仿宋_GBK" w:hint="eastAsia"/>
          <w:sz w:val="32"/>
        </w:rPr>
        <w:t>工作</w:t>
      </w:r>
      <w:r w:rsidRPr="00DD5714">
        <w:rPr>
          <w:rFonts w:ascii="方正仿宋_GBK" w:eastAsia="方正仿宋_GBK"/>
          <w:sz w:val="32"/>
        </w:rPr>
        <w:t>时内</w:t>
      </w:r>
      <w:r>
        <w:rPr>
          <w:rFonts w:ascii="方正仿宋_GBK" w:eastAsia="方正仿宋_GBK" w:hint="eastAsia"/>
          <w:sz w:val="32"/>
        </w:rPr>
        <w:t>作出</w:t>
      </w:r>
      <w:r w:rsidRPr="00DD5714">
        <w:rPr>
          <w:rFonts w:ascii="方正仿宋_GBK" w:eastAsia="方正仿宋_GBK"/>
          <w:sz w:val="32"/>
        </w:rPr>
        <w:t>响应，</w:t>
      </w:r>
      <w:r>
        <w:rPr>
          <w:rFonts w:ascii="方正仿宋_GBK" w:eastAsia="方正仿宋_GBK" w:hint="eastAsia"/>
          <w:sz w:val="32"/>
        </w:rPr>
        <w:t>协同应用系统涉及的软硬件各方</w:t>
      </w:r>
      <w:r w:rsidRPr="00DD5714">
        <w:rPr>
          <w:rFonts w:ascii="方正仿宋_GBK" w:eastAsia="方正仿宋_GBK"/>
          <w:sz w:val="32"/>
        </w:rPr>
        <w:t>确定故障情况，</w:t>
      </w:r>
      <w:r>
        <w:rPr>
          <w:rFonts w:ascii="方正仿宋_GBK" w:eastAsia="方正仿宋_GBK" w:hint="eastAsia"/>
          <w:sz w:val="32"/>
        </w:rPr>
        <w:t>属合同软件自身原因导致的故障，</w:t>
      </w:r>
      <w:r>
        <w:rPr>
          <w:rFonts w:ascii="方正仿宋_GBK" w:eastAsia="方正仿宋_GBK"/>
          <w:sz w:val="32"/>
        </w:rPr>
        <w:t>在</w:t>
      </w:r>
      <w:r>
        <w:rPr>
          <w:rFonts w:ascii="方正仿宋_GBK" w:eastAsia="方正仿宋_GBK" w:hint="eastAsia"/>
          <w:sz w:val="32"/>
        </w:rPr>
        <w:t>确定故障</w:t>
      </w:r>
      <w:r>
        <w:rPr>
          <w:rFonts w:ascii="方正仿宋_GBK" w:eastAsia="方正仿宋_GBK"/>
          <w:sz w:val="32"/>
        </w:rPr>
        <w:t>后</w:t>
      </w:r>
      <w:r>
        <w:rPr>
          <w:rFonts w:ascii="方正仿宋_GBK" w:eastAsia="方正仿宋_GBK" w:hint="eastAsia"/>
          <w:sz w:val="32"/>
        </w:rPr>
        <w:t>的</w:t>
      </w:r>
      <w:r>
        <w:rPr>
          <w:rFonts w:ascii="方正仿宋_GBK" w:eastAsia="方正仿宋_GBK" w:hint="eastAsia"/>
          <w:sz w:val="32"/>
          <w:u w:val="single"/>
        </w:rPr>
        <w:t xml:space="preserve"> 4个 </w:t>
      </w:r>
      <w:r w:rsidRPr="007A3543">
        <w:rPr>
          <w:rFonts w:ascii="方正仿宋_GBK" w:eastAsia="方正仿宋_GBK" w:hint="eastAsia"/>
          <w:sz w:val="32"/>
        </w:rPr>
        <w:t>工作</w:t>
      </w:r>
      <w:r w:rsidRPr="00DD5714">
        <w:rPr>
          <w:rFonts w:ascii="方正仿宋_GBK" w:eastAsia="方正仿宋_GBK"/>
          <w:sz w:val="32"/>
        </w:rPr>
        <w:t>时内恢复正常。如果</w:t>
      </w:r>
      <w:r>
        <w:rPr>
          <w:rFonts w:ascii="方正仿宋_GBK" w:eastAsia="方正仿宋_GBK" w:hint="eastAsia"/>
          <w:sz w:val="32"/>
        </w:rPr>
        <w:t>由合同软件架构的应用系统</w:t>
      </w:r>
      <w:r w:rsidRPr="00DD5714">
        <w:rPr>
          <w:rFonts w:ascii="方正仿宋_GBK" w:eastAsia="方正仿宋_GBK"/>
          <w:sz w:val="32"/>
        </w:rPr>
        <w:t>出现重大故障，</w:t>
      </w:r>
      <w:r w:rsidR="00BD18B2">
        <w:rPr>
          <w:rFonts w:ascii="方正仿宋_GBK" w:eastAsia="方正仿宋_GBK"/>
          <w:sz w:val="32"/>
        </w:rPr>
        <w:t>乙方</w:t>
      </w:r>
      <w:r w:rsidRPr="00DD5714">
        <w:rPr>
          <w:rFonts w:ascii="方正仿宋_GBK" w:eastAsia="方正仿宋_GBK"/>
          <w:sz w:val="32"/>
        </w:rPr>
        <w:t>应在接到</w:t>
      </w:r>
      <w:r w:rsidR="00BD18B2">
        <w:rPr>
          <w:rFonts w:ascii="方正仿宋_GBK" w:eastAsia="方正仿宋_GBK"/>
          <w:sz w:val="32"/>
        </w:rPr>
        <w:t>甲方</w:t>
      </w:r>
      <w:r w:rsidRPr="00DD5714">
        <w:rPr>
          <w:rFonts w:ascii="方正仿宋_GBK" w:eastAsia="方正仿宋_GBK"/>
          <w:sz w:val="32"/>
        </w:rPr>
        <w:t>通知后</w:t>
      </w:r>
      <w:r>
        <w:rPr>
          <w:rFonts w:ascii="方正仿宋_GBK" w:eastAsia="方正仿宋_GBK" w:hint="eastAsia"/>
          <w:sz w:val="32"/>
          <w:u w:val="single"/>
        </w:rPr>
        <w:t xml:space="preserve"> 1 </w:t>
      </w:r>
      <w:r w:rsidRPr="00DD5714">
        <w:rPr>
          <w:rFonts w:ascii="方正仿宋_GBK" w:eastAsia="方正仿宋_GBK"/>
          <w:sz w:val="32"/>
        </w:rPr>
        <w:t>小时内作出响应</w:t>
      </w:r>
      <w:r>
        <w:rPr>
          <w:rFonts w:ascii="方正仿宋_GBK" w:eastAsia="方正仿宋_GBK" w:hint="eastAsia"/>
          <w:sz w:val="32"/>
        </w:rPr>
        <w:t>，并</w:t>
      </w:r>
      <w:r w:rsidRPr="00DD5714">
        <w:rPr>
          <w:rFonts w:ascii="方正仿宋_GBK" w:eastAsia="方正仿宋_GBK"/>
          <w:sz w:val="32"/>
        </w:rPr>
        <w:t>立即派遣工程技术人员用最快捷的交通工具前往现场，</w:t>
      </w:r>
      <w:r>
        <w:rPr>
          <w:rFonts w:ascii="方正仿宋_GBK" w:eastAsia="方正仿宋_GBK" w:hint="eastAsia"/>
          <w:sz w:val="32"/>
        </w:rPr>
        <w:t>协同应用系统涉及的软硬件各方确定故障情况，属合同软件自身原因导致的故障，</w:t>
      </w:r>
      <w:r w:rsidRPr="00DD5714">
        <w:rPr>
          <w:rFonts w:ascii="方正仿宋_GBK" w:eastAsia="方正仿宋_GBK"/>
          <w:sz w:val="32"/>
        </w:rPr>
        <w:t>在</w:t>
      </w:r>
      <w:r>
        <w:rPr>
          <w:rFonts w:ascii="方正仿宋_GBK" w:eastAsia="方正仿宋_GBK" w:hint="eastAsia"/>
          <w:sz w:val="32"/>
        </w:rPr>
        <w:t>确定故障后的</w:t>
      </w:r>
      <w:r>
        <w:rPr>
          <w:rFonts w:ascii="方正仿宋_GBK" w:eastAsia="方正仿宋_GBK" w:hint="eastAsia"/>
          <w:sz w:val="32"/>
          <w:u w:val="single"/>
        </w:rPr>
        <w:t xml:space="preserve"> 24 </w:t>
      </w:r>
      <w:r w:rsidRPr="00DD5714">
        <w:rPr>
          <w:rFonts w:ascii="方正仿宋_GBK" w:eastAsia="方正仿宋_GBK"/>
          <w:sz w:val="32"/>
        </w:rPr>
        <w:t>小时内恢复正常。</w:t>
      </w:r>
    </w:p>
    <w:p w14:paraId="623DAA66" w14:textId="57A5A1A7"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7.5 由非合同软件自身原因导致的故障，</w:t>
      </w:r>
      <w:r w:rsidR="00BD18B2">
        <w:rPr>
          <w:rFonts w:ascii="方正仿宋_GBK" w:eastAsia="方正仿宋_GBK" w:hint="eastAsia"/>
          <w:sz w:val="32"/>
        </w:rPr>
        <w:t>乙方</w:t>
      </w:r>
      <w:r>
        <w:rPr>
          <w:rFonts w:ascii="方正仿宋_GBK" w:eastAsia="方正仿宋_GBK" w:hint="eastAsia"/>
          <w:sz w:val="32"/>
        </w:rPr>
        <w:t>应积极配合相关各方排除故障、修复系统，此类故障的系统修复时间不由</w:t>
      </w:r>
      <w:r w:rsidR="00BD18B2">
        <w:rPr>
          <w:rFonts w:ascii="方正仿宋_GBK" w:eastAsia="方正仿宋_GBK" w:hint="eastAsia"/>
          <w:sz w:val="32"/>
        </w:rPr>
        <w:t>乙方</w:t>
      </w:r>
      <w:r>
        <w:rPr>
          <w:rFonts w:ascii="方正仿宋_GBK" w:eastAsia="方正仿宋_GBK" w:hint="eastAsia"/>
          <w:sz w:val="32"/>
        </w:rPr>
        <w:t>承诺。</w:t>
      </w:r>
    </w:p>
    <w:p w14:paraId="72BF0064" w14:textId="738F1F2C"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 xml:space="preserve">7.6 </w:t>
      </w:r>
      <w:r>
        <w:rPr>
          <w:rFonts w:ascii="方正仿宋_GBK" w:eastAsia="方正仿宋_GBK"/>
          <w:sz w:val="32"/>
        </w:rPr>
        <w:t>在质保期</w:t>
      </w:r>
      <w:r w:rsidRPr="00DD5714">
        <w:rPr>
          <w:rFonts w:ascii="方正仿宋_GBK" w:eastAsia="方正仿宋_GBK"/>
          <w:sz w:val="32"/>
        </w:rPr>
        <w:t>内，如果</w:t>
      </w:r>
      <w:r w:rsidR="00BD18B2">
        <w:rPr>
          <w:rFonts w:ascii="方正仿宋_GBK" w:eastAsia="方正仿宋_GBK" w:hint="eastAsia"/>
          <w:sz w:val="32"/>
        </w:rPr>
        <w:t>乙方</w:t>
      </w:r>
      <w:r>
        <w:rPr>
          <w:rFonts w:ascii="方正仿宋_GBK" w:eastAsia="方正仿宋_GBK" w:hint="eastAsia"/>
          <w:sz w:val="32"/>
        </w:rPr>
        <w:t>对</w:t>
      </w:r>
      <w:r>
        <w:rPr>
          <w:rFonts w:ascii="方正仿宋_GBK" w:eastAsia="方正仿宋_GBK"/>
          <w:sz w:val="32"/>
        </w:rPr>
        <w:t>合同软件</w:t>
      </w:r>
      <w:r>
        <w:rPr>
          <w:rFonts w:ascii="方正仿宋_GBK" w:eastAsia="方正仿宋_GBK" w:hint="eastAsia"/>
          <w:sz w:val="32"/>
        </w:rPr>
        <w:t>在功能、</w:t>
      </w:r>
      <w:r w:rsidRPr="00DD5714">
        <w:rPr>
          <w:rFonts w:ascii="方正仿宋_GBK" w:eastAsia="方正仿宋_GBK"/>
          <w:sz w:val="32"/>
        </w:rPr>
        <w:t>运行维护</w:t>
      </w:r>
      <w:r>
        <w:rPr>
          <w:rFonts w:ascii="方正仿宋_GBK" w:eastAsia="方正仿宋_GBK" w:hint="eastAsia"/>
          <w:sz w:val="32"/>
        </w:rPr>
        <w:t>等方面</w:t>
      </w:r>
      <w:r w:rsidRPr="00DD5714">
        <w:rPr>
          <w:rFonts w:ascii="方正仿宋_GBK" w:eastAsia="方正仿宋_GBK"/>
          <w:sz w:val="32"/>
        </w:rPr>
        <w:t>进行了技术改进，</w:t>
      </w:r>
      <w:r w:rsidR="00BD18B2">
        <w:rPr>
          <w:rFonts w:ascii="方正仿宋_GBK" w:eastAsia="方正仿宋_GBK"/>
          <w:sz w:val="32"/>
        </w:rPr>
        <w:t>乙方</w:t>
      </w:r>
      <w:r w:rsidRPr="00DD5714">
        <w:rPr>
          <w:rFonts w:ascii="方正仿宋_GBK" w:eastAsia="方正仿宋_GBK"/>
          <w:sz w:val="32"/>
        </w:rPr>
        <w:t>应积极向</w:t>
      </w:r>
      <w:r w:rsidR="00BD18B2">
        <w:rPr>
          <w:rFonts w:ascii="方正仿宋_GBK" w:eastAsia="方正仿宋_GBK"/>
          <w:sz w:val="32"/>
        </w:rPr>
        <w:t>甲方</w:t>
      </w:r>
      <w:r w:rsidRPr="00DD5714">
        <w:rPr>
          <w:rFonts w:ascii="方正仿宋_GBK" w:eastAsia="方正仿宋_GBK"/>
          <w:sz w:val="32"/>
        </w:rPr>
        <w:t>推广，并应免费向</w:t>
      </w:r>
      <w:r w:rsidR="00BD18B2">
        <w:rPr>
          <w:rFonts w:ascii="方正仿宋_GBK" w:eastAsia="方正仿宋_GBK"/>
          <w:sz w:val="32"/>
        </w:rPr>
        <w:t>甲方</w:t>
      </w:r>
      <w:r w:rsidRPr="00DD5714">
        <w:rPr>
          <w:rFonts w:ascii="方正仿宋_GBK" w:eastAsia="方正仿宋_GBK"/>
          <w:sz w:val="32"/>
        </w:rPr>
        <w:t>提供与</w:t>
      </w:r>
      <w:r>
        <w:rPr>
          <w:rFonts w:ascii="方正仿宋_GBK" w:eastAsia="方正仿宋_GBK" w:hint="eastAsia"/>
          <w:sz w:val="32"/>
        </w:rPr>
        <w:t>上述</w:t>
      </w:r>
      <w:r w:rsidRPr="00DD5714">
        <w:rPr>
          <w:rFonts w:ascii="方正仿宋_GBK" w:eastAsia="方正仿宋_GBK"/>
          <w:sz w:val="32"/>
        </w:rPr>
        <w:t>技术改进有关的详细技术资料。</w:t>
      </w:r>
    </w:p>
    <w:p w14:paraId="247EE767" w14:textId="77777777" w:rsidR="00650DFF" w:rsidRPr="00F16B35"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46" w:name="_Toc146771515"/>
      <w:bookmarkStart w:id="47" w:name="_Toc146772591"/>
      <w:bookmarkStart w:id="48" w:name="_Toc150948431"/>
      <w:bookmarkStart w:id="49" w:name="_Toc189736986"/>
      <w:bookmarkStart w:id="50" w:name="_Toc146771516"/>
      <w:bookmarkStart w:id="51" w:name="_Toc146772592"/>
      <w:bookmarkStart w:id="52" w:name="_Toc150948432"/>
      <w:r>
        <w:rPr>
          <w:rFonts w:ascii="方正仿宋_GBK" w:eastAsia="方正仿宋_GBK" w:hAnsi="方正仿宋_GBK" w:hint="eastAsia"/>
          <w:sz w:val="32"/>
        </w:rPr>
        <w:t xml:space="preserve">第8条  </w:t>
      </w:r>
      <w:r w:rsidRPr="009143FD">
        <w:rPr>
          <w:rFonts w:ascii="方正仿宋_GBK" w:eastAsia="方正仿宋_GBK" w:hAnsi="方正仿宋_GBK"/>
          <w:sz w:val="32"/>
        </w:rPr>
        <w:t>合同价格</w:t>
      </w:r>
      <w:bookmarkEnd w:id="46"/>
      <w:bookmarkEnd w:id="47"/>
      <w:bookmarkEnd w:id="48"/>
      <w:bookmarkEnd w:id="49"/>
    </w:p>
    <w:p w14:paraId="638AA8A2" w14:textId="77777777" w:rsidR="00074C2E" w:rsidRDefault="00650DFF" w:rsidP="00650DFF">
      <w:pPr>
        <w:snapToGrid w:val="0"/>
        <w:ind w:firstLineChars="200" w:firstLine="640"/>
        <w:rPr>
          <w:ins w:id="53" w:author="春雷 赵" w:date="2012-02-02T10:22:00Z"/>
          <w:rFonts w:ascii="方正仿宋_GBK" w:eastAsia="方正仿宋_GBK"/>
          <w:sz w:val="32"/>
        </w:rPr>
      </w:pPr>
      <w:r>
        <w:rPr>
          <w:rFonts w:ascii="方正仿宋_GBK" w:eastAsia="方正仿宋_GBK" w:hint="eastAsia"/>
          <w:sz w:val="32"/>
        </w:rPr>
        <w:t xml:space="preserve">8.1 </w:t>
      </w:r>
      <w:ins w:id="54" w:author="春雷 赵" w:date="2012-02-02T10:18:00Z">
        <w:r w:rsidR="00662235">
          <w:rPr>
            <w:rFonts w:ascii="方正仿宋_GBK" w:eastAsia="方正仿宋_GBK" w:hint="eastAsia"/>
            <w:sz w:val="32"/>
          </w:rPr>
          <w:t>根据不同的支付方式，</w:t>
        </w:r>
      </w:ins>
      <w:r w:rsidRPr="00F16B35">
        <w:rPr>
          <w:rFonts w:ascii="方正仿宋_GBK" w:eastAsia="方正仿宋_GBK"/>
          <w:sz w:val="32"/>
        </w:rPr>
        <w:t>合同价格</w:t>
      </w:r>
      <w:ins w:id="55" w:author="春雷 赵" w:date="2012-02-02T10:18:00Z">
        <w:r w:rsidR="00662235">
          <w:rPr>
            <w:rFonts w:ascii="方正仿宋_GBK" w:eastAsia="方正仿宋_GBK" w:hint="eastAsia"/>
            <w:sz w:val="32"/>
          </w:rPr>
          <w:t>不等</w:t>
        </w:r>
      </w:ins>
      <w:ins w:id="56" w:author="春雷 赵" w:date="2012-02-02T10:19:00Z">
        <w:r w:rsidR="005276FD">
          <w:rPr>
            <w:rFonts w:ascii="方正仿宋_GBK" w:eastAsia="方正仿宋_GBK" w:hint="eastAsia"/>
            <w:sz w:val="32"/>
          </w:rPr>
          <w:t>。</w:t>
        </w:r>
      </w:ins>
      <w:ins w:id="57" w:author="春雷 赵" w:date="2012-02-02T10:20:00Z">
        <w:r w:rsidR="005276FD">
          <w:rPr>
            <w:rFonts w:ascii="方正仿宋_GBK" w:eastAsia="方正仿宋_GBK" w:hint="eastAsia"/>
            <w:sz w:val="32"/>
          </w:rPr>
          <w:t>甲方一旦选择某种支付方式，将以该方式持续执行至合同截至</w:t>
        </w:r>
      </w:ins>
      <w:ins w:id="58" w:author="春雷 赵" w:date="2012-02-02T10:21:00Z">
        <w:r w:rsidR="005276FD">
          <w:rPr>
            <w:rFonts w:ascii="方正仿宋_GBK" w:eastAsia="方正仿宋_GBK" w:hint="eastAsia"/>
            <w:sz w:val="32"/>
          </w:rPr>
          <w:t>。如需变更支付方式，需要</w:t>
        </w:r>
        <w:r w:rsidR="00074C2E">
          <w:rPr>
            <w:rFonts w:ascii="方正仿宋_GBK" w:eastAsia="方正仿宋_GBK" w:hint="eastAsia"/>
            <w:sz w:val="32"/>
          </w:rPr>
          <w:t>与乙方协商并得到乙方书面认可。</w:t>
        </w:r>
      </w:ins>
    </w:p>
    <w:p w14:paraId="338023A0" w14:textId="06523912" w:rsidR="00650DFF" w:rsidRPr="00F16B35" w:rsidRDefault="00074C2E" w:rsidP="00650DFF">
      <w:pPr>
        <w:snapToGrid w:val="0"/>
        <w:ind w:firstLineChars="200" w:firstLine="640"/>
        <w:rPr>
          <w:rFonts w:ascii="方正仿宋_GBK" w:eastAsia="方正仿宋_GBK"/>
          <w:sz w:val="32"/>
        </w:rPr>
      </w:pPr>
      <w:ins w:id="59" w:author="春雷 赵" w:date="2012-02-02T10:22:00Z">
        <w:r>
          <w:rPr>
            <w:rFonts w:ascii="方正仿宋_GBK" w:eastAsia="方正仿宋_GBK" w:hint="eastAsia"/>
            <w:sz w:val="32"/>
          </w:rPr>
          <w:t>8.2 甲方选择</w:t>
        </w:r>
      </w:ins>
      <w:ins w:id="60" w:author="春雷 赵" w:date="2012-02-02T10:20:00Z">
        <w:r w:rsidR="005276FD">
          <w:rPr>
            <w:rFonts w:ascii="方正仿宋_GBK" w:eastAsia="方正仿宋_GBK" w:hint="eastAsia"/>
            <w:sz w:val="32"/>
          </w:rPr>
          <w:t>任何</w:t>
        </w:r>
      </w:ins>
      <w:ins w:id="61" w:author="春雷 赵" w:date="2012-02-02T10:22:00Z">
        <w:r>
          <w:rPr>
            <w:rFonts w:ascii="方正仿宋_GBK" w:eastAsia="方正仿宋_GBK" w:hint="eastAsia"/>
            <w:sz w:val="32"/>
          </w:rPr>
          <w:t>支付方式，</w:t>
        </w:r>
      </w:ins>
      <w:del w:id="62" w:author="春雷 赵" w:date="2012-02-02T10:19:00Z">
        <w:r w:rsidR="00650DFF" w:rsidRPr="00F16B35" w:rsidDel="005276FD">
          <w:rPr>
            <w:rFonts w:ascii="方正仿宋_GBK" w:eastAsia="方正仿宋_GBK"/>
            <w:sz w:val="32"/>
          </w:rPr>
          <w:delText>为人民币</w:delText>
        </w:r>
        <w:r w:rsidR="00650DFF" w:rsidDel="005276FD">
          <w:rPr>
            <w:rFonts w:ascii="方正仿宋_GBK" w:eastAsia="方正仿宋_GBK" w:hAnsi="仿宋" w:hint="eastAsia"/>
            <w:sz w:val="32"/>
          </w:rPr>
          <w:delText>（大写）</w:delText>
        </w:r>
        <w:r w:rsidR="00650DFF" w:rsidDel="005276FD">
          <w:rPr>
            <w:rFonts w:ascii="方正仿宋_GBK" w:eastAsia="方正仿宋_GBK" w:hAnsi="仿宋" w:hint="eastAsia"/>
            <w:sz w:val="32"/>
            <w:u w:val="single"/>
          </w:rPr>
          <w:delText>肆佰伍拾万元</w:delText>
        </w:r>
        <w:r w:rsidR="00650DFF" w:rsidDel="005276FD">
          <w:rPr>
            <w:rFonts w:ascii="方正仿宋_GBK" w:eastAsia="方正仿宋_GBK" w:hAnsi="仿宋" w:hint="eastAsia"/>
            <w:sz w:val="32"/>
          </w:rPr>
          <w:delText>(</w:delText>
        </w:r>
        <w:r w:rsidR="00650DFF" w:rsidDel="005276FD">
          <w:rPr>
            <w:rFonts w:ascii="方正小标宋_GBK" w:eastAsia="方正小标宋_GBK" w:hAnsi="仿宋" w:hint="eastAsia"/>
            <w:sz w:val="32"/>
          </w:rPr>
          <w:delText>￥</w:delText>
        </w:r>
        <w:r w:rsidR="00650DFF" w:rsidDel="005276FD">
          <w:rPr>
            <w:rFonts w:ascii="方正仿宋_GBK" w:eastAsia="方正仿宋_GBK" w:hAnsi="仿宋" w:hint="eastAsia"/>
            <w:sz w:val="32"/>
            <w:u w:val="single"/>
          </w:rPr>
          <w:delText xml:space="preserve"> 4500000.00元 </w:delText>
        </w:r>
        <w:r w:rsidR="00650DFF" w:rsidDel="005276FD">
          <w:rPr>
            <w:rFonts w:ascii="方正仿宋_GBK" w:eastAsia="方正仿宋_GBK" w:hAnsi="仿宋" w:hint="eastAsia"/>
            <w:sz w:val="32"/>
          </w:rPr>
          <w:delText>)（含税），具体价格构成见《分项</w:delText>
        </w:r>
        <w:r w:rsidR="00650DFF" w:rsidRPr="00627827" w:rsidDel="005276FD">
          <w:rPr>
            <w:rFonts w:ascii="方正仿宋_GBK" w:eastAsia="方正仿宋_GBK" w:hAnsi="仿宋" w:hint="eastAsia"/>
            <w:sz w:val="32"/>
          </w:rPr>
          <w:delText>价格表</w:delText>
        </w:r>
        <w:r w:rsidR="00650DFF" w:rsidDel="005276FD">
          <w:rPr>
            <w:rFonts w:ascii="方正仿宋_GBK" w:eastAsia="方正仿宋_GBK" w:hAnsi="仿宋" w:hint="eastAsia"/>
            <w:sz w:val="32"/>
          </w:rPr>
          <w:delText>》（附件一）</w:delText>
        </w:r>
        <w:r w:rsidR="00650DFF" w:rsidRPr="00F16B35" w:rsidDel="005276FD">
          <w:rPr>
            <w:rFonts w:ascii="方正仿宋_GBK" w:eastAsia="方正仿宋_GBK"/>
            <w:sz w:val="32"/>
          </w:rPr>
          <w:delText>。</w:delText>
        </w:r>
      </w:del>
      <w:del w:id="63" w:author="春雷 赵" w:date="2012-02-02T10:22:00Z">
        <w:r w:rsidR="00650DFF" w:rsidDel="00074C2E">
          <w:rPr>
            <w:rFonts w:ascii="方正仿宋_GBK" w:eastAsia="方正仿宋_GBK" w:hint="eastAsia"/>
            <w:sz w:val="32"/>
          </w:rPr>
          <w:delText>合同价格为</w:delText>
        </w:r>
        <w:r w:rsidR="00650DFF" w:rsidDel="00074C2E">
          <w:rPr>
            <w:rFonts w:ascii="方正仿宋_GBK" w:eastAsia="方正仿宋_GBK"/>
            <w:sz w:val="32"/>
          </w:rPr>
          <w:delText>固定价格，</w:delText>
        </w:r>
      </w:del>
      <w:ins w:id="64" w:author="春雷 赵" w:date="2012-02-02T10:22:00Z">
        <w:r>
          <w:rPr>
            <w:rFonts w:ascii="方正仿宋_GBK" w:eastAsia="方正仿宋_GBK" w:hint="eastAsia"/>
            <w:sz w:val="32"/>
          </w:rPr>
          <w:t>均</w:t>
        </w:r>
      </w:ins>
      <w:r w:rsidR="00650DFF">
        <w:rPr>
          <w:rFonts w:ascii="方正仿宋_GBK" w:eastAsia="方正仿宋_GBK"/>
          <w:sz w:val="32"/>
        </w:rPr>
        <w:t>包括</w:t>
      </w:r>
      <w:r w:rsidR="00650DFF">
        <w:rPr>
          <w:rFonts w:ascii="方正仿宋_GBK" w:eastAsia="方正仿宋_GBK" w:hint="eastAsia"/>
          <w:sz w:val="32"/>
        </w:rPr>
        <w:t>以下费用</w:t>
      </w:r>
      <w:r w:rsidR="00650DFF" w:rsidRPr="00F16B35">
        <w:rPr>
          <w:rFonts w:ascii="方正仿宋_GBK" w:eastAsia="方正仿宋_GBK"/>
          <w:sz w:val="32"/>
        </w:rPr>
        <w:t>：</w:t>
      </w:r>
    </w:p>
    <w:p w14:paraId="55E3765C" w14:textId="54ABE022" w:rsidR="00650DFF" w:rsidRPr="00F16B35" w:rsidRDefault="00650DFF" w:rsidP="00650DFF">
      <w:pPr>
        <w:snapToGrid w:val="0"/>
        <w:ind w:firstLineChars="200" w:firstLine="640"/>
        <w:rPr>
          <w:rFonts w:ascii="方正仿宋_GBK" w:eastAsia="方正仿宋_GBK"/>
          <w:sz w:val="32"/>
        </w:rPr>
      </w:pPr>
      <w:r w:rsidRPr="00F16B35">
        <w:rPr>
          <w:rFonts w:ascii="方正仿宋_GBK" w:eastAsia="方正仿宋_GBK"/>
          <w:sz w:val="32"/>
        </w:rPr>
        <w:t>（1）</w:t>
      </w:r>
      <w:r w:rsidR="00BD18B2">
        <w:rPr>
          <w:rFonts w:ascii="方正仿宋_GBK" w:eastAsia="方正仿宋_GBK"/>
          <w:sz w:val="32"/>
        </w:rPr>
        <w:t>乙方</w:t>
      </w:r>
      <w:r>
        <w:rPr>
          <w:rFonts w:ascii="方正仿宋_GBK" w:eastAsia="方正仿宋_GBK" w:hint="eastAsia"/>
          <w:sz w:val="32"/>
        </w:rPr>
        <w:t>提供</w:t>
      </w:r>
      <w:r w:rsidRPr="00F16B35">
        <w:rPr>
          <w:rFonts w:ascii="方正仿宋_GBK" w:eastAsia="方正仿宋_GBK"/>
          <w:sz w:val="32"/>
        </w:rPr>
        <w:t>本合同范围</w:t>
      </w:r>
      <w:r>
        <w:rPr>
          <w:rFonts w:ascii="方正仿宋_GBK" w:eastAsia="方正仿宋_GBK" w:hint="eastAsia"/>
          <w:sz w:val="32"/>
        </w:rPr>
        <w:t>内</w:t>
      </w:r>
      <w:r w:rsidRPr="00F16B35">
        <w:rPr>
          <w:rFonts w:ascii="方正仿宋_GBK" w:eastAsia="方正仿宋_GBK"/>
          <w:sz w:val="32"/>
        </w:rPr>
        <w:t>完整的</w:t>
      </w:r>
      <w:r>
        <w:rPr>
          <w:rFonts w:ascii="方正仿宋_GBK" w:eastAsia="方正仿宋_GBK"/>
          <w:sz w:val="32"/>
        </w:rPr>
        <w:t>合同软件</w:t>
      </w:r>
      <w:r w:rsidRPr="00F16B35">
        <w:rPr>
          <w:rFonts w:ascii="方正仿宋_GBK" w:eastAsia="方正仿宋_GBK"/>
          <w:sz w:val="32"/>
        </w:rPr>
        <w:t>、技术文件</w:t>
      </w:r>
      <w:r>
        <w:rPr>
          <w:rFonts w:ascii="方正仿宋_GBK" w:eastAsia="方正仿宋_GBK" w:hint="eastAsia"/>
          <w:sz w:val="32"/>
        </w:rPr>
        <w:t>的费用以及所发生的相应的</w:t>
      </w:r>
      <w:r w:rsidRPr="001835BD">
        <w:rPr>
          <w:rFonts w:ascii="方正仿宋_GBK" w:eastAsia="方正仿宋_GBK" w:hint="eastAsia"/>
          <w:sz w:val="32"/>
        </w:rPr>
        <w:t>运费</w:t>
      </w:r>
      <w:r w:rsidRPr="00F16B35">
        <w:rPr>
          <w:rFonts w:ascii="方正仿宋_GBK" w:eastAsia="方正仿宋_GBK"/>
          <w:sz w:val="32"/>
        </w:rPr>
        <w:t>；</w:t>
      </w:r>
    </w:p>
    <w:p w14:paraId="12407AF8" w14:textId="2E10C4E0" w:rsidR="00650DFF" w:rsidRDefault="00650DFF" w:rsidP="00650DFF">
      <w:pPr>
        <w:snapToGrid w:val="0"/>
        <w:ind w:firstLineChars="200" w:firstLine="640"/>
        <w:rPr>
          <w:rFonts w:ascii="方正仿宋_GBK" w:eastAsia="方正仿宋_GBK"/>
          <w:sz w:val="32"/>
        </w:rPr>
      </w:pPr>
      <w:r w:rsidRPr="00F16B35">
        <w:rPr>
          <w:rFonts w:ascii="方正仿宋_GBK" w:eastAsia="方正仿宋_GBK"/>
          <w:sz w:val="32"/>
        </w:rPr>
        <w:t>（2）</w:t>
      </w:r>
      <w:ins w:id="65" w:author="春雷 赵" w:date="2012-02-02T10:24:00Z">
        <w:r w:rsidR="00636B6C">
          <w:rPr>
            <w:rFonts w:ascii="方正仿宋_GBK" w:eastAsia="方正仿宋_GBK" w:hint="eastAsia"/>
            <w:sz w:val="32"/>
          </w:rPr>
          <w:t>租赁期内的</w:t>
        </w:r>
      </w:ins>
      <w:r w:rsidRPr="00F16B35">
        <w:rPr>
          <w:rFonts w:ascii="方正仿宋_GBK" w:eastAsia="方正仿宋_GBK"/>
          <w:sz w:val="32"/>
        </w:rPr>
        <w:t>软件</w:t>
      </w:r>
      <w:del w:id="66" w:author="春雷 赵" w:date="2012-02-02T10:24:00Z">
        <w:r w:rsidRPr="00F16B35" w:rsidDel="00636B6C">
          <w:rPr>
            <w:rFonts w:ascii="方正仿宋_GBK" w:eastAsia="方正仿宋_GBK"/>
            <w:sz w:val="32"/>
          </w:rPr>
          <w:delText>永久</w:delText>
        </w:r>
      </w:del>
      <w:r w:rsidRPr="00F16B35">
        <w:rPr>
          <w:rFonts w:ascii="方正仿宋_GBK" w:eastAsia="方正仿宋_GBK"/>
          <w:sz w:val="32"/>
        </w:rPr>
        <w:t>许可使用费</w:t>
      </w:r>
      <w:r>
        <w:rPr>
          <w:rFonts w:ascii="方正仿宋_GBK" w:eastAsia="方正仿宋_GBK" w:hint="eastAsia"/>
          <w:sz w:val="32"/>
        </w:rPr>
        <w:t>；</w:t>
      </w:r>
    </w:p>
    <w:p w14:paraId="4EBA43E0" w14:textId="77777777" w:rsidR="00650DFF" w:rsidRPr="00F16B35" w:rsidRDefault="00650DFF" w:rsidP="00650DFF">
      <w:pPr>
        <w:snapToGrid w:val="0"/>
        <w:ind w:firstLineChars="200" w:firstLine="640"/>
        <w:rPr>
          <w:rFonts w:ascii="方正仿宋_GBK" w:eastAsia="方正仿宋_GBK"/>
          <w:sz w:val="32"/>
        </w:rPr>
      </w:pPr>
      <w:r w:rsidRPr="00F16B35">
        <w:rPr>
          <w:rFonts w:ascii="方正仿宋_GBK" w:eastAsia="方正仿宋_GBK"/>
          <w:sz w:val="32"/>
        </w:rPr>
        <w:t>（3）根据合同提供的</w:t>
      </w:r>
      <w:r w:rsidRPr="00F16B35">
        <w:rPr>
          <w:rFonts w:ascii="方正仿宋_GBK" w:eastAsia="方正仿宋_GBK" w:hint="eastAsia"/>
          <w:sz w:val="32"/>
        </w:rPr>
        <w:t>安装、调试等</w:t>
      </w:r>
      <w:r w:rsidRPr="00F16B35">
        <w:rPr>
          <w:rFonts w:ascii="方正仿宋_GBK" w:eastAsia="方正仿宋_GBK"/>
          <w:sz w:val="32"/>
        </w:rPr>
        <w:t>技术服务的费用；</w:t>
      </w:r>
    </w:p>
    <w:p w14:paraId="5ACAC2AA" w14:textId="77777777" w:rsidR="00650DFF" w:rsidRPr="00F16B35" w:rsidRDefault="00650DFF" w:rsidP="00650DFF">
      <w:pPr>
        <w:snapToGrid w:val="0"/>
        <w:ind w:firstLineChars="200" w:firstLine="640"/>
        <w:rPr>
          <w:rFonts w:ascii="方正仿宋_GBK" w:eastAsia="方正仿宋_GBK"/>
          <w:sz w:val="32"/>
        </w:rPr>
      </w:pPr>
      <w:r w:rsidRPr="00F16B35">
        <w:rPr>
          <w:rFonts w:ascii="方正仿宋_GBK" w:eastAsia="方正仿宋_GBK"/>
          <w:sz w:val="32"/>
        </w:rPr>
        <w:t>（</w:t>
      </w:r>
      <w:r>
        <w:rPr>
          <w:rFonts w:ascii="方正仿宋_GBK" w:eastAsia="方正仿宋_GBK" w:hint="eastAsia"/>
          <w:sz w:val="32"/>
        </w:rPr>
        <w:t>4</w:t>
      </w:r>
      <w:r w:rsidRPr="00F16B35">
        <w:rPr>
          <w:rFonts w:ascii="方正仿宋_GBK" w:eastAsia="方正仿宋_GBK"/>
          <w:sz w:val="32"/>
        </w:rPr>
        <w:t>）</w:t>
      </w:r>
      <w:r>
        <w:rPr>
          <w:rFonts w:ascii="方正仿宋_GBK" w:eastAsia="方正仿宋_GBK" w:hint="eastAsia"/>
          <w:sz w:val="32"/>
        </w:rPr>
        <w:t>质保期</w:t>
      </w:r>
      <w:r w:rsidRPr="00F16B35">
        <w:rPr>
          <w:rFonts w:ascii="方正仿宋_GBK" w:eastAsia="方正仿宋_GBK"/>
          <w:sz w:val="32"/>
        </w:rPr>
        <w:t>内</w:t>
      </w:r>
      <w:r>
        <w:rPr>
          <w:rFonts w:ascii="方正仿宋_GBK" w:eastAsia="方正仿宋_GBK" w:hint="eastAsia"/>
          <w:sz w:val="32"/>
        </w:rPr>
        <w:t>的</w:t>
      </w:r>
      <w:r w:rsidRPr="00F16B35">
        <w:rPr>
          <w:rFonts w:ascii="方正仿宋_GBK" w:eastAsia="方正仿宋_GBK"/>
          <w:sz w:val="32"/>
        </w:rPr>
        <w:t>服务费用</w:t>
      </w:r>
      <w:r w:rsidRPr="00F16B35">
        <w:rPr>
          <w:rFonts w:ascii="方正仿宋_GBK" w:eastAsia="方正仿宋_GBK" w:hint="eastAsia"/>
          <w:sz w:val="32"/>
        </w:rPr>
        <w:t>；</w:t>
      </w:r>
    </w:p>
    <w:p w14:paraId="2F9AC8E1" w14:textId="77777777" w:rsidR="00650DFF" w:rsidRPr="00F16B35" w:rsidRDefault="00650DFF" w:rsidP="00650DFF">
      <w:pPr>
        <w:snapToGrid w:val="0"/>
        <w:ind w:firstLineChars="200" w:firstLine="640"/>
        <w:rPr>
          <w:rFonts w:ascii="方正仿宋_GBK" w:eastAsia="方正仿宋_GBK"/>
          <w:sz w:val="32"/>
        </w:rPr>
      </w:pPr>
      <w:r w:rsidRPr="00F16B35">
        <w:rPr>
          <w:rFonts w:ascii="方正仿宋_GBK" w:eastAsia="方正仿宋_GBK"/>
          <w:sz w:val="32"/>
        </w:rPr>
        <w:t>（</w:t>
      </w:r>
      <w:r>
        <w:rPr>
          <w:rFonts w:ascii="方正仿宋_GBK" w:eastAsia="方正仿宋_GBK" w:hint="eastAsia"/>
          <w:sz w:val="32"/>
        </w:rPr>
        <w:t>5</w:t>
      </w:r>
      <w:r w:rsidRPr="00F16B35">
        <w:rPr>
          <w:rFonts w:ascii="方正仿宋_GBK" w:eastAsia="方正仿宋_GBK"/>
          <w:sz w:val="32"/>
        </w:rPr>
        <w:t>）</w:t>
      </w:r>
      <w:r>
        <w:rPr>
          <w:rFonts w:ascii="方正仿宋_GBK" w:eastAsia="方正仿宋_GBK"/>
          <w:sz w:val="32"/>
        </w:rPr>
        <w:t>技术培训</w:t>
      </w:r>
      <w:r w:rsidRPr="00F16B35">
        <w:rPr>
          <w:rFonts w:ascii="方正仿宋_GBK" w:eastAsia="方正仿宋_GBK"/>
          <w:sz w:val="32"/>
        </w:rPr>
        <w:t>费用；</w:t>
      </w:r>
    </w:p>
    <w:p w14:paraId="60192066" w14:textId="0D4A12D4" w:rsidR="00650DFF" w:rsidRDefault="00650DFF" w:rsidP="00650DFF">
      <w:pPr>
        <w:snapToGrid w:val="0"/>
        <w:ind w:firstLineChars="200" w:firstLine="640"/>
        <w:rPr>
          <w:rFonts w:ascii="方正仿宋_GBK" w:eastAsia="方正仿宋_GBK"/>
          <w:sz w:val="32"/>
        </w:rPr>
      </w:pPr>
      <w:bookmarkStart w:id="67" w:name="_Toc146694349"/>
      <w:bookmarkStart w:id="68" w:name="_Toc146771517"/>
      <w:bookmarkStart w:id="69" w:name="_Toc146772593"/>
      <w:bookmarkEnd w:id="50"/>
      <w:bookmarkEnd w:id="51"/>
      <w:bookmarkEnd w:id="52"/>
      <w:r>
        <w:rPr>
          <w:rFonts w:ascii="方正仿宋_GBK" w:eastAsia="方正仿宋_GBK" w:hint="eastAsia"/>
          <w:sz w:val="32"/>
        </w:rPr>
        <w:t>8.</w:t>
      </w:r>
      <w:ins w:id="70" w:author="春雷 赵" w:date="2012-02-02T10:27:00Z">
        <w:r w:rsidR="005C25B1">
          <w:rPr>
            <w:rFonts w:ascii="方正仿宋_GBK" w:eastAsia="方正仿宋_GBK" w:hint="eastAsia"/>
            <w:sz w:val="32"/>
          </w:rPr>
          <w:t>3</w:t>
        </w:r>
      </w:ins>
      <w:del w:id="71" w:author="春雷 赵" w:date="2012-02-02T10:27:00Z">
        <w:r w:rsidDel="005C25B1">
          <w:rPr>
            <w:rFonts w:ascii="方正仿宋_GBK" w:eastAsia="方正仿宋_GBK" w:hint="eastAsia"/>
            <w:sz w:val="32"/>
          </w:rPr>
          <w:delText>2</w:delText>
        </w:r>
      </w:del>
      <w:r w:rsidRPr="00F16B35">
        <w:rPr>
          <w:rFonts w:ascii="方正仿宋_GBK" w:eastAsia="方正仿宋_GBK"/>
          <w:sz w:val="32"/>
        </w:rPr>
        <w:t>合同价款</w:t>
      </w:r>
      <w:r>
        <w:rPr>
          <w:rFonts w:ascii="方正仿宋_GBK" w:eastAsia="方正仿宋_GBK" w:hint="eastAsia"/>
          <w:sz w:val="32"/>
        </w:rPr>
        <w:t>的支付</w:t>
      </w:r>
      <w:ins w:id="72" w:author="春雷 赵" w:date="2012-02-02T10:26:00Z">
        <w:r w:rsidR="005C25B1">
          <w:rPr>
            <w:rFonts w:ascii="方正仿宋_GBK" w:eastAsia="方正仿宋_GBK" w:hint="eastAsia"/>
            <w:sz w:val="32"/>
          </w:rPr>
          <w:t>方式</w:t>
        </w:r>
      </w:ins>
    </w:p>
    <w:p w14:paraId="3EFCDFE4" w14:textId="6DC109FB" w:rsidR="00650DFF" w:rsidRPr="00895D79" w:rsidRDefault="00650DFF" w:rsidP="00650DFF">
      <w:pPr>
        <w:snapToGrid w:val="0"/>
        <w:ind w:firstLineChars="200" w:firstLine="640"/>
        <w:rPr>
          <w:rFonts w:ascii="方正仿宋_GBK" w:eastAsia="方正仿宋_GBK"/>
          <w:sz w:val="32"/>
        </w:rPr>
      </w:pPr>
      <w:r>
        <w:rPr>
          <w:rFonts w:ascii="方正仿宋_GBK" w:eastAsia="方正仿宋_GBK" w:hint="eastAsia"/>
          <w:sz w:val="32"/>
        </w:rPr>
        <w:t>8.</w:t>
      </w:r>
      <w:ins w:id="73" w:author="春雷 赵" w:date="2012-02-02T10:27:00Z">
        <w:r w:rsidR="005C25B1">
          <w:rPr>
            <w:rFonts w:ascii="方正仿宋_GBK" w:eastAsia="方正仿宋_GBK" w:hint="eastAsia"/>
            <w:sz w:val="32"/>
          </w:rPr>
          <w:t>3</w:t>
        </w:r>
      </w:ins>
      <w:del w:id="74" w:author="春雷 赵" w:date="2012-02-02T10:27:00Z">
        <w:r w:rsidDel="005C25B1">
          <w:rPr>
            <w:rFonts w:ascii="方正仿宋_GBK" w:eastAsia="方正仿宋_GBK" w:hint="eastAsia"/>
            <w:sz w:val="32"/>
          </w:rPr>
          <w:delText>2</w:delText>
        </w:r>
      </w:del>
      <w:r>
        <w:rPr>
          <w:rFonts w:ascii="方正仿宋_GBK" w:eastAsia="方正仿宋_GBK" w:hint="eastAsia"/>
          <w:sz w:val="32"/>
        </w:rPr>
        <w:t>.1</w:t>
      </w:r>
      <w:r w:rsidR="00BD18B2">
        <w:rPr>
          <w:rFonts w:ascii="方正仿宋_GBK" w:eastAsia="方正仿宋_GBK" w:hint="eastAsia"/>
          <w:sz w:val="32"/>
        </w:rPr>
        <w:t>甲方</w:t>
      </w:r>
      <w:r w:rsidRPr="00F16B35">
        <w:rPr>
          <w:rFonts w:ascii="方正仿宋_GBK" w:eastAsia="方正仿宋_GBK"/>
          <w:sz w:val="32"/>
        </w:rPr>
        <w:t>以电汇/汇票/支票方式</w:t>
      </w:r>
      <w:r>
        <w:rPr>
          <w:rFonts w:ascii="方正仿宋_GBK" w:eastAsia="方正仿宋_GBK" w:hint="eastAsia"/>
          <w:sz w:val="32"/>
        </w:rPr>
        <w:t>向</w:t>
      </w:r>
      <w:r w:rsidR="00BD18B2">
        <w:rPr>
          <w:rFonts w:ascii="方正仿宋_GBK" w:eastAsia="方正仿宋_GBK" w:hint="eastAsia"/>
          <w:sz w:val="32"/>
        </w:rPr>
        <w:t>乙方</w:t>
      </w:r>
      <w:r w:rsidRPr="00F16B35">
        <w:rPr>
          <w:rFonts w:ascii="方正仿宋_GBK" w:eastAsia="方正仿宋_GBK"/>
          <w:sz w:val="32"/>
        </w:rPr>
        <w:t>支付</w:t>
      </w:r>
      <w:r>
        <w:rPr>
          <w:rFonts w:ascii="方正仿宋_GBK" w:eastAsia="方正仿宋_GBK" w:hint="eastAsia"/>
          <w:sz w:val="32"/>
        </w:rPr>
        <w:t>合同价款</w:t>
      </w:r>
      <w:r w:rsidRPr="00F16B35">
        <w:rPr>
          <w:rFonts w:ascii="方正仿宋_GBK" w:eastAsia="方正仿宋_GBK"/>
          <w:sz w:val="32"/>
        </w:rPr>
        <w:t>。</w:t>
      </w:r>
      <w:bookmarkEnd w:id="67"/>
      <w:bookmarkEnd w:id="68"/>
      <w:bookmarkEnd w:id="69"/>
    </w:p>
    <w:p w14:paraId="06260AD1" w14:textId="6F27159C" w:rsidR="00650DFF" w:rsidRPr="00F16B35" w:rsidRDefault="00650DFF" w:rsidP="00650DFF">
      <w:pPr>
        <w:snapToGrid w:val="0"/>
        <w:ind w:firstLineChars="200" w:firstLine="640"/>
        <w:rPr>
          <w:rFonts w:ascii="方正仿宋_GBK" w:eastAsia="方正仿宋_GBK"/>
          <w:sz w:val="32"/>
        </w:rPr>
      </w:pPr>
      <w:r>
        <w:rPr>
          <w:rFonts w:ascii="方正仿宋_GBK" w:eastAsia="方正仿宋_GBK" w:hint="eastAsia"/>
          <w:sz w:val="32"/>
        </w:rPr>
        <w:t>8.</w:t>
      </w:r>
      <w:ins w:id="75" w:author="春雷 赵" w:date="2012-02-02T10:27:00Z">
        <w:r w:rsidR="005C25B1">
          <w:rPr>
            <w:rFonts w:ascii="方正仿宋_GBK" w:eastAsia="方正仿宋_GBK" w:hint="eastAsia"/>
            <w:sz w:val="32"/>
          </w:rPr>
          <w:t>3</w:t>
        </w:r>
      </w:ins>
      <w:del w:id="76" w:author="春雷 赵" w:date="2012-02-02T10:27:00Z">
        <w:r w:rsidDel="005C25B1">
          <w:rPr>
            <w:rFonts w:ascii="方正仿宋_GBK" w:eastAsia="方正仿宋_GBK" w:hint="eastAsia"/>
            <w:sz w:val="32"/>
          </w:rPr>
          <w:delText>2</w:delText>
        </w:r>
      </w:del>
      <w:r>
        <w:rPr>
          <w:rFonts w:ascii="方正仿宋_GBK" w:eastAsia="方正仿宋_GBK" w:hint="eastAsia"/>
          <w:sz w:val="32"/>
        </w:rPr>
        <w:t xml:space="preserve">.2 </w:t>
      </w:r>
      <w:r w:rsidR="00BD18B2">
        <w:rPr>
          <w:rFonts w:ascii="方正仿宋_GBK" w:eastAsia="方正仿宋_GBK"/>
          <w:sz w:val="32"/>
        </w:rPr>
        <w:t>甲方</w:t>
      </w:r>
      <w:del w:id="77" w:author="春雷 赵" w:date="2012-02-02T10:28:00Z">
        <w:r w:rsidRPr="00F16B35" w:rsidDel="00B90493">
          <w:rPr>
            <w:rFonts w:ascii="方正仿宋_GBK" w:eastAsia="方正仿宋_GBK"/>
            <w:sz w:val="32"/>
          </w:rPr>
          <w:delText>应</w:delText>
        </w:r>
      </w:del>
      <w:r w:rsidRPr="00F16B35">
        <w:rPr>
          <w:rFonts w:ascii="方正仿宋_GBK" w:eastAsia="方正仿宋_GBK"/>
          <w:sz w:val="32"/>
        </w:rPr>
        <w:t>按</w:t>
      </w:r>
      <w:r w:rsidRPr="00B90493">
        <w:rPr>
          <w:rFonts w:ascii="方正仿宋_GBK" w:eastAsia="方正仿宋_GBK" w:hint="eastAsia"/>
          <w:sz w:val="32"/>
          <w:u w:val="single"/>
          <w:rPrChange w:id="78" w:author="春雷 赵" w:date="2012-02-02T10:28:00Z">
            <w:rPr>
              <w:rFonts w:ascii="方正仿宋_GBK" w:eastAsia="方正仿宋_GBK" w:hint="eastAsia"/>
              <w:sz w:val="32"/>
            </w:rPr>
          </w:rPrChange>
        </w:rPr>
        <w:t>照下述</w:t>
      </w:r>
      <w:ins w:id="79" w:author="春雷 赵" w:date="2012-02-02T10:28:00Z">
        <w:r w:rsidR="00B90493">
          <w:rPr>
            <w:rFonts w:ascii="方正仿宋_GBK" w:eastAsia="方正仿宋_GBK" w:hint="eastAsia"/>
            <w:sz w:val="32"/>
            <w:u w:val="single"/>
          </w:rPr>
          <w:t xml:space="preserve">       方式</w:t>
        </w:r>
      </w:ins>
      <w:del w:id="80" w:author="春雷 赵" w:date="2012-02-02T10:28:00Z">
        <w:r w:rsidRPr="00B90493" w:rsidDel="00B90493">
          <w:rPr>
            <w:rFonts w:ascii="方正仿宋_GBK" w:eastAsia="方正仿宋_GBK" w:hint="eastAsia"/>
            <w:sz w:val="32"/>
            <w:u w:val="single"/>
            <w:rPrChange w:id="81" w:author="春雷 赵" w:date="2012-02-02T10:28:00Z">
              <w:rPr>
                <w:rFonts w:ascii="方正仿宋_GBK" w:eastAsia="方正仿宋_GBK" w:hint="eastAsia"/>
                <w:sz w:val="32"/>
              </w:rPr>
            </w:rPrChange>
          </w:rPr>
          <w:delText>进度</w:delText>
        </w:r>
      </w:del>
      <w:r w:rsidRPr="00B90493">
        <w:rPr>
          <w:rFonts w:ascii="方正仿宋_GBK" w:eastAsia="方正仿宋_GBK" w:hint="eastAsia"/>
          <w:sz w:val="32"/>
          <w:u w:val="single"/>
          <w:rPrChange w:id="82" w:author="春雷 赵" w:date="2012-02-02T10:28:00Z">
            <w:rPr>
              <w:rFonts w:ascii="方正仿宋_GBK" w:eastAsia="方正仿宋_GBK" w:hint="eastAsia"/>
              <w:sz w:val="32"/>
            </w:rPr>
          </w:rPrChange>
        </w:rPr>
        <w:t>向</w:t>
      </w:r>
      <w:r w:rsidR="00BD18B2" w:rsidRPr="00B90493">
        <w:rPr>
          <w:rFonts w:ascii="方正仿宋_GBK" w:eastAsia="方正仿宋_GBK" w:hint="eastAsia"/>
          <w:sz w:val="32"/>
          <w:u w:val="single"/>
          <w:rPrChange w:id="83" w:author="春雷 赵" w:date="2012-02-02T10:28:00Z">
            <w:rPr>
              <w:rFonts w:ascii="方正仿宋_GBK" w:eastAsia="方正仿宋_GBK" w:hint="eastAsia"/>
              <w:sz w:val="32"/>
            </w:rPr>
          </w:rPrChange>
        </w:rPr>
        <w:t>乙方</w:t>
      </w:r>
      <w:r w:rsidRPr="00B90493">
        <w:rPr>
          <w:rFonts w:ascii="方正仿宋_GBK" w:eastAsia="方正仿宋_GBK" w:hint="eastAsia"/>
          <w:sz w:val="32"/>
          <w:u w:val="single"/>
          <w:rPrChange w:id="84" w:author="春雷 赵" w:date="2012-02-02T10:28:00Z">
            <w:rPr>
              <w:rFonts w:ascii="方正仿宋_GBK" w:eastAsia="方正仿宋_GBK" w:hint="eastAsia"/>
              <w:sz w:val="32"/>
            </w:rPr>
          </w:rPrChange>
        </w:rPr>
        <w:t>支付合同价款</w:t>
      </w:r>
      <w:r w:rsidRPr="00F16B35">
        <w:rPr>
          <w:rFonts w:ascii="方正仿宋_GBK" w:eastAsia="方正仿宋_GBK"/>
          <w:sz w:val="32"/>
        </w:rPr>
        <w:t>：</w:t>
      </w:r>
    </w:p>
    <w:p w14:paraId="633D143B" w14:textId="6FBA9BB6" w:rsidR="00B90493" w:rsidRDefault="00B90493" w:rsidP="00650DFF">
      <w:pPr>
        <w:snapToGrid w:val="0"/>
        <w:ind w:firstLineChars="200" w:firstLine="640"/>
        <w:rPr>
          <w:ins w:id="85" w:author="春雷 赵" w:date="2012-02-02T10:53:00Z"/>
          <w:rFonts w:ascii="方正仿宋_GBK" w:eastAsia="方正仿宋_GBK"/>
          <w:sz w:val="32"/>
        </w:rPr>
      </w:pPr>
      <w:ins w:id="86" w:author="春雷 赵" w:date="2012-02-02T10:28:00Z">
        <w:r>
          <w:rPr>
            <w:rFonts w:ascii="方正仿宋_GBK" w:eastAsia="方正仿宋_GBK" w:hint="eastAsia"/>
            <w:sz w:val="32"/>
          </w:rPr>
          <w:t>A、</w:t>
        </w:r>
      </w:ins>
      <w:ins w:id="87" w:author="春雷 赵" w:date="2012-02-02T10:37:00Z">
        <w:r w:rsidR="000A3B6A">
          <w:rPr>
            <w:rFonts w:ascii="方正仿宋_GBK" w:eastAsia="方正仿宋_GBK" w:hint="eastAsia"/>
            <w:sz w:val="32"/>
          </w:rPr>
          <w:t>固定额度支付</w:t>
        </w:r>
      </w:ins>
    </w:p>
    <w:p w14:paraId="724B0749" w14:textId="77777777" w:rsidR="00B13F4F" w:rsidRDefault="00283A56" w:rsidP="00650DFF">
      <w:pPr>
        <w:snapToGrid w:val="0"/>
        <w:ind w:firstLineChars="200" w:firstLine="640"/>
        <w:rPr>
          <w:ins w:id="88" w:author="春雷 赵" w:date="2012-02-02T10:54:00Z"/>
          <w:rFonts w:ascii="方正仿宋_GBK" w:eastAsia="方正仿宋_GBK"/>
          <w:sz w:val="32"/>
        </w:rPr>
      </w:pPr>
      <w:ins w:id="89" w:author="春雷 赵" w:date="2012-02-02T10:53:00Z">
        <w:r>
          <w:rPr>
            <w:rFonts w:ascii="方正仿宋_GBK" w:eastAsia="方正仿宋_GBK" w:hint="eastAsia"/>
            <w:sz w:val="32"/>
          </w:rPr>
          <w:t>总额度：</w:t>
        </w:r>
        <w:r w:rsidR="00B13F4F">
          <w:rPr>
            <w:rFonts w:ascii="方正仿宋_GBK" w:eastAsia="方正仿宋_GBK" w:hint="eastAsia"/>
            <w:sz w:val="32"/>
          </w:rPr>
          <w:t>600万元。</w:t>
        </w:r>
      </w:ins>
    </w:p>
    <w:p w14:paraId="1D9C436A" w14:textId="77777777" w:rsidR="00446548" w:rsidRDefault="000A3B6A" w:rsidP="00650DFF">
      <w:pPr>
        <w:snapToGrid w:val="0"/>
        <w:ind w:firstLineChars="200" w:firstLine="640"/>
        <w:rPr>
          <w:ins w:id="90" w:author="春雷 赵" w:date="2012-02-02T10:57:00Z"/>
          <w:rFonts w:ascii="方正仿宋_GBK" w:eastAsia="方正仿宋_GBK"/>
          <w:sz w:val="32"/>
        </w:rPr>
      </w:pPr>
      <w:ins w:id="91" w:author="春雷 赵" w:date="2012-02-02T10:38:00Z">
        <w:r>
          <w:rPr>
            <w:rFonts w:ascii="方正仿宋_GBK" w:eastAsia="方正仿宋_GBK" w:hint="eastAsia"/>
            <w:sz w:val="32"/>
          </w:rPr>
          <w:t>首年</w:t>
        </w:r>
      </w:ins>
      <w:ins w:id="92" w:author="春雷 赵" w:date="2012-02-02T10:52:00Z">
        <w:r w:rsidR="00283A56">
          <w:rPr>
            <w:rFonts w:ascii="方正仿宋_GBK" w:eastAsia="方正仿宋_GBK" w:hint="eastAsia"/>
            <w:sz w:val="32"/>
          </w:rPr>
          <w:t>支付150万元</w:t>
        </w:r>
      </w:ins>
      <w:ins w:id="93" w:author="春雷 赵" w:date="2012-02-02T10:57:00Z">
        <w:r w:rsidR="00446548">
          <w:rPr>
            <w:rFonts w:ascii="方正仿宋_GBK" w:eastAsia="方正仿宋_GBK" w:hint="eastAsia"/>
            <w:sz w:val="32"/>
          </w:rPr>
          <w:t>，于本合同签订后的三个工作日内一次性支付；</w:t>
        </w:r>
      </w:ins>
    </w:p>
    <w:p w14:paraId="62F307D6" w14:textId="14BD187E" w:rsidR="00DE0B9F" w:rsidRDefault="00B13F4F" w:rsidP="00650DFF">
      <w:pPr>
        <w:snapToGrid w:val="0"/>
        <w:ind w:firstLineChars="200" w:firstLine="640"/>
        <w:rPr>
          <w:ins w:id="94" w:author="春雷 赵" w:date="2012-02-02T10:56:00Z"/>
          <w:rFonts w:ascii="方正仿宋_GBK" w:eastAsia="方正仿宋_GBK"/>
          <w:sz w:val="32"/>
        </w:rPr>
      </w:pPr>
      <w:ins w:id="95" w:author="春雷 赵" w:date="2012-02-02T10:54:00Z">
        <w:r>
          <w:rPr>
            <w:rFonts w:ascii="方正仿宋_GBK" w:eastAsia="方正仿宋_GBK" w:hint="eastAsia"/>
            <w:sz w:val="32"/>
          </w:rPr>
          <w:t>此后每年支付</w:t>
        </w:r>
      </w:ins>
      <w:ins w:id="96" w:author="春雷 赵" w:date="2012-02-02T10:55:00Z">
        <w:r w:rsidR="00DE0B9F">
          <w:rPr>
            <w:rFonts w:ascii="方正仿宋_GBK" w:eastAsia="方正仿宋_GBK" w:hint="eastAsia"/>
            <w:sz w:val="32"/>
          </w:rPr>
          <w:t>50万元</w:t>
        </w:r>
      </w:ins>
      <w:ins w:id="97" w:author="春雷 赵" w:date="2012-02-02T10:57:00Z">
        <w:r w:rsidR="00446548">
          <w:rPr>
            <w:rFonts w:ascii="方正仿宋_GBK" w:eastAsia="方正仿宋_GBK" w:hint="eastAsia"/>
            <w:sz w:val="32"/>
          </w:rPr>
          <w:t>，于每年的</w:t>
        </w:r>
      </w:ins>
      <w:ins w:id="98" w:author="春雷 赵" w:date="2012-02-02T10:58:00Z">
        <w:r w:rsidR="00446548">
          <w:rPr>
            <w:rFonts w:ascii="方正仿宋_GBK" w:eastAsia="方正仿宋_GBK" w:hint="eastAsia"/>
            <w:sz w:val="32"/>
          </w:rPr>
          <w:t>？月？日前一次性支付。</w:t>
        </w:r>
      </w:ins>
    </w:p>
    <w:p w14:paraId="7557D2C6" w14:textId="00C11540" w:rsidR="000A3B6A" w:rsidRDefault="00DE0B9F" w:rsidP="00650DFF">
      <w:pPr>
        <w:snapToGrid w:val="0"/>
        <w:ind w:firstLineChars="200" w:firstLine="640"/>
        <w:rPr>
          <w:ins w:id="99" w:author="春雷 赵" w:date="2012-02-02T10:37:00Z"/>
          <w:rFonts w:ascii="方正仿宋_GBK" w:eastAsia="方正仿宋_GBK"/>
          <w:sz w:val="32"/>
        </w:rPr>
      </w:pPr>
      <w:ins w:id="100" w:author="春雷 赵" w:date="2012-02-02T10:56:00Z">
        <w:r>
          <w:rPr>
            <w:rFonts w:ascii="方正仿宋_GBK" w:eastAsia="方正仿宋_GBK" w:hint="eastAsia"/>
            <w:sz w:val="32"/>
          </w:rPr>
          <w:t>合同期限十年。</w:t>
        </w:r>
      </w:ins>
    </w:p>
    <w:p w14:paraId="64F480B6" w14:textId="7B548AA5" w:rsidR="000A3B6A" w:rsidRDefault="000A3B6A" w:rsidP="00650DFF">
      <w:pPr>
        <w:snapToGrid w:val="0"/>
        <w:ind w:firstLineChars="200" w:firstLine="640"/>
        <w:rPr>
          <w:ins w:id="101" w:author="春雷 赵" w:date="2012-02-02T10:58:00Z"/>
          <w:rFonts w:ascii="方正仿宋_GBK" w:eastAsia="方正仿宋_GBK"/>
          <w:sz w:val="32"/>
        </w:rPr>
      </w:pPr>
      <w:ins w:id="102" w:author="春雷 赵" w:date="2012-02-02T10:37:00Z">
        <w:r>
          <w:rPr>
            <w:rFonts w:ascii="方正仿宋_GBK" w:eastAsia="方正仿宋_GBK" w:hint="eastAsia"/>
            <w:sz w:val="32"/>
          </w:rPr>
          <w:t>B、浮动</w:t>
        </w:r>
      </w:ins>
      <w:ins w:id="103" w:author="春雷 赵" w:date="2012-02-02T10:38:00Z">
        <w:r>
          <w:rPr>
            <w:rFonts w:ascii="方正仿宋_GBK" w:eastAsia="方正仿宋_GBK" w:hint="eastAsia"/>
            <w:sz w:val="32"/>
          </w:rPr>
          <w:t>额度支付</w:t>
        </w:r>
      </w:ins>
    </w:p>
    <w:p w14:paraId="356157AA" w14:textId="7F13A75C" w:rsidR="00446548" w:rsidRDefault="00C7166D" w:rsidP="00650DFF">
      <w:pPr>
        <w:snapToGrid w:val="0"/>
        <w:ind w:firstLineChars="200" w:firstLine="640"/>
        <w:rPr>
          <w:ins w:id="104" w:author="春雷 赵" w:date="2012-02-02T11:05:00Z"/>
          <w:rFonts w:ascii="方正仿宋_GBK" w:eastAsia="方正仿宋_GBK"/>
          <w:sz w:val="32"/>
        </w:rPr>
      </w:pPr>
      <w:ins w:id="105" w:author="春雷 赵" w:date="2012-02-02T11:07:00Z">
        <w:r>
          <w:rPr>
            <w:rFonts w:ascii="方正仿宋_GBK" w:eastAsia="方正仿宋_GBK" w:hint="eastAsia"/>
            <w:sz w:val="32"/>
          </w:rPr>
          <w:t>基础费用：</w:t>
        </w:r>
      </w:ins>
      <w:ins w:id="106" w:author="春雷 赵" w:date="2012-02-02T11:02:00Z">
        <w:r w:rsidR="006C583D">
          <w:rPr>
            <w:rFonts w:ascii="方正仿宋_GBK" w:eastAsia="方正仿宋_GBK" w:hint="eastAsia"/>
            <w:sz w:val="32"/>
          </w:rPr>
          <w:t>100万元，于</w:t>
        </w:r>
      </w:ins>
      <w:ins w:id="107" w:author="春雷 赵" w:date="2012-02-02T11:05:00Z">
        <w:r w:rsidR="007A4426">
          <w:rPr>
            <w:rFonts w:ascii="方正仿宋_GBK" w:eastAsia="方正仿宋_GBK" w:hint="eastAsia"/>
            <w:sz w:val="32"/>
          </w:rPr>
          <w:t>本</w:t>
        </w:r>
      </w:ins>
      <w:ins w:id="108" w:author="春雷 赵" w:date="2012-02-02T11:02:00Z">
        <w:r w:rsidR="006C583D">
          <w:rPr>
            <w:rFonts w:ascii="方正仿宋_GBK" w:eastAsia="方正仿宋_GBK" w:hint="eastAsia"/>
            <w:sz w:val="32"/>
          </w:rPr>
          <w:t>合同签订后的三个工作日</w:t>
        </w:r>
      </w:ins>
      <w:ins w:id="109" w:author="春雷 赵" w:date="2012-02-02T11:05:00Z">
        <w:r w:rsidR="007A4426">
          <w:rPr>
            <w:rFonts w:ascii="方正仿宋_GBK" w:eastAsia="方正仿宋_GBK" w:hint="eastAsia"/>
            <w:sz w:val="32"/>
          </w:rPr>
          <w:t>内一次性支付；</w:t>
        </w:r>
      </w:ins>
    </w:p>
    <w:p w14:paraId="7DE14A9F" w14:textId="092B589D" w:rsidR="00C7166D" w:rsidRDefault="00C7166D" w:rsidP="00650DFF">
      <w:pPr>
        <w:snapToGrid w:val="0"/>
        <w:ind w:firstLineChars="200" w:firstLine="640"/>
        <w:rPr>
          <w:ins w:id="110" w:author="春雷 赵" w:date="2012-02-02T11:06:00Z"/>
          <w:rFonts w:ascii="方正仿宋_GBK" w:eastAsia="方正仿宋_GBK"/>
          <w:sz w:val="32"/>
        </w:rPr>
      </w:pPr>
      <w:ins w:id="111" w:author="春雷 赵" w:date="2012-02-02T11:07:00Z">
        <w:r>
          <w:rPr>
            <w:rFonts w:ascii="方正仿宋_GBK" w:eastAsia="方正仿宋_GBK" w:hint="eastAsia"/>
            <w:sz w:val="32"/>
          </w:rPr>
          <w:t>保底费用：</w:t>
        </w:r>
      </w:ins>
      <w:ins w:id="112" w:author="春雷 赵" w:date="2012-02-02T11:05:00Z">
        <w:r w:rsidR="000850E6">
          <w:rPr>
            <w:rFonts w:ascii="方正仿宋_GBK" w:eastAsia="方正仿宋_GBK" w:hint="eastAsia"/>
            <w:sz w:val="32"/>
          </w:rPr>
          <w:t>每年保底</w:t>
        </w:r>
      </w:ins>
      <w:ins w:id="113" w:author="春雷 赵" w:date="2012-02-02T11:07:00Z">
        <w:r w:rsidR="000850E6">
          <w:rPr>
            <w:rFonts w:ascii="方正仿宋_GBK" w:eastAsia="方正仿宋_GBK" w:hint="eastAsia"/>
            <w:sz w:val="32"/>
          </w:rPr>
          <w:t>费用</w:t>
        </w:r>
      </w:ins>
      <w:ins w:id="114" w:author="春雷 赵" w:date="2012-02-02T11:05:00Z">
        <w:r>
          <w:rPr>
            <w:rFonts w:ascii="方正仿宋_GBK" w:eastAsia="方正仿宋_GBK" w:hint="eastAsia"/>
            <w:sz w:val="32"/>
          </w:rPr>
          <w:t>20万元，于</w:t>
        </w:r>
      </w:ins>
      <w:ins w:id="115" w:author="春雷 赵" w:date="2012-02-02T11:06:00Z">
        <w:r>
          <w:rPr>
            <w:rFonts w:ascii="方正仿宋_GBK" w:eastAsia="方正仿宋_GBK" w:hint="eastAsia"/>
            <w:sz w:val="32"/>
          </w:rPr>
          <w:t>每年的？月？日前一次性支付；</w:t>
        </w:r>
      </w:ins>
    </w:p>
    <w:p w14:paraId="65B392F5" w14:textId="0EC9DE10" w:rsidR="00C7166D" w:rsidRDefault="000850E6" w:rsidP="00650DFF">
      <w:pPr>
        <w:snapToGrid w:val="0"/>
        <w:ind w:firstLineChars="200" w:firstLine="640"/>
        <w:rPr>
          <w:ins w:id="116" w:author="春雷 赵" w:date="2012-02-02T11:10:00Z"/>
          <w:rFonts w:ascii="方正仿宋_GBK" w:eastAsia="方正仿宋_GBK"/>
          <w:sz w:val="32"/>
        </w:rPr>
      </w:pPr>
      <w:ins w:id="117" w:author="春雷 赵" w:date="2012-02-02T11:08:00Z">
        <w:r>
          <w:rPr>
            <w:rFonts w:ascii="方正仿宋_GBK" w:eastAsia="方正仿宋_GBK" w:hint="eastAsia"/>
            <w:sz w:val="32"/>
          </w:rPr>
          <w:t>浮动费用：每上线交易一个法人单位，每年向乙方支付费用2000元。于每月的</w:t>
        </w:r>
      </w:ins>
      <w:ins w:id="118" w:author="春雷 赵" w:date="2012-02-02T11:09:00Z">
        <w:r>
          <w:rPr>
            <w:rFonts w:ascii="方正仿宋_GBK" w:eastAsia="方正仿宋_GBK" w:hint="eastAsia"/>
            <w:sz w:val="32"/>
          </w:rPr>
          <w:t>5日前，支付上一个月份应该支付的新增法人</w:t>
        </w:r>
        <w:r w:rsidR="006B4474">
          <w:rPr>
            <w:rFonts w:ascii="方正仿宋_GBK" w:eastAsia="方正仿宋_GBK" w:hint="eastAsia"/>
            <w:sz w:val="32"/>
          </w:rPr>
          <w:t>单位和上年度该</w:t>
        </w:r>
        <w:r>
          <w:rPr>
            <w:rFonts w:ascii="方正仿宋_GBK" w:eastAsia="方正仿宋_GBK" w:hint="eastAsia"/>
            <w:sz w:val="32"/>
          </w:rPr>
          <w:t>月</w:t>
        </w:r>
        <w:r w:rsidR="006B4474">
          <w:rPr>
            <w:rFonts w:ascii="方正仿宋_GBK" w:eastAsia="方正仿宋_GBK" w:hint="eastAsia"/>
            <w:sz w:val="32"/>
          </w:rPr>
          <w:t>到期</w:t>
        </w:r>
      </w:ins>
      <w:ins w:id="119" w:author="春雷 赵" w:date="2012-02-02T11:10:00Z">
        <w:r w:rsidR="006B4474">
          <w:rPr>
            <w:rFonts w:ascii="方正仿宋_GBK" w:eastAsia="方正仿宋_GBK" w:hint="eastAsia"/>
            <w:sz w:val="32"/>
          </w:rPr>
          <w:t>单位的费用。</w:t>
        </w:r>
      </w:ins>
    </w:p>
    <w:p w14:paraId="7158CCB3" w14:textId="6DBF20EC" w:rsidR="006B4474" w:rsidRDefault="006B4474" w:rsidP="00650DFF">
      <w:pPr>
        <w:snapToGrid w:val="0"/>
        <w:ind w:firstLineChars="200" w:firstLine="640"/>
        <w:rPr>
          <w:ins w:id="120" w:author="春雷 赵" w:date="2012-02-02T10:28:00Z"/>
          <w:rFonts w:ascii="方正仿宋_GBK" w:eastAsia="方正仿宋_GBK"/>
          <w:sz w:val="32"/>
        </w:rPr>
      </w:pPr>
      <w:ins w:id="121" w:author="春雷 赵" w:date="2012-02-02T11:10:00Z">
        <w:r>
          <w:rPr>
            <w:rFonts w:ascii="方正仿宋_GBK" w:eastAsia="方正仿宋_GBK" w:hint="eastAsia"/>
            <w:sz w:val="32"/>
          </w:rPr>
          <w:t>合同期限十年。</w:t>
        </w:r>
      </w:ins>
    </w:p>
    <w:p w14:paraId="7C79B75C" w14:textId="09E2F77C" w:rsidR="00650DFF" w:rsidDel="00B90493" w:rsidRDefault="00650DFF" w:rsidP="00650DFF">
      <w:pPr>
        <w:snapToGrid w:val="0"/>
        <w:ind w:firstLineChars="200" w:firstLine="640"/>
        <w:rPr>
          <w:del w:id="122" w:author="春雷 赵" w:date="2012-02-02T10:28:00Z"/>
          <w:rFonts w:ascii="方正仿宋_GBK" w:eastAsia="方正仿宋_GBK"/>
          <w:sz w:val="32"/>
        </w:rPr>
      </w:pPr>
      <w:del w:id="123" w:author="春雷 赵" w:date="2012-02-02T10:28:00Z">
        <w:r w:rsidDel="00B90493">
          <w:rPr>
            <w:rFonts w:ascii="方正仿宋_GBK" w:eastAsia="方正仿宋_GBK" w:hint="eastAsia"/>
            <w:sz w:val="32"/>
          </w:rPr>
          <w:delText>合同价款分三期支付，首期支付在本合同签订后的一个工作日内支付合同价款的70%；二期支付在</w:delText>
        </w:r>
        <w:r w:rsidR="00BD18B2" w:rsidDel="00B90493">
          <w:rPr>
            <w:rFonts w:ascii="方正仿宋_GBK" w:eastAsia="方正仿宋_GBK" w:hint="eastAsia"/>
            <w:sz w:val="32"/>
          </w:rPr>
          <w:delText>乙方</w:delText>
        </w:r>
        <w:r w:rsidDel="00B90493">
          <w:rPr>
            <w:rFonts w:ascii="方正仿宋_GBK" w:eastAsia="方正仿宋_GBK" w:hint="eastAsia"/>
            <w:sz w:val="32"/>
          </w:rPr>
          <w:delText>部署调试合同软件上线生产，且</w:delText>
        </w:r>
        <w:r w:rsidR="00BD18B2" w:rsidDel="00B90493">
          <w:rPr>
            <w:rFonts w:ascii="方正仿宋_GBK" w:eastAsia="方正仿宋_GBK" w:hint="eastAsia"/>
            <w:sz w:val="32"/>
          </w:rPr>
          <w:delText>甲方</w:delText>
        </w:r>
        <w:r w:rsidDel="00B90493">
          <w:rPr>
            <w:rFonts w:ascii="方正仿宋_GBK" w:eastAsia="方正仿宋_GBK" w:hint="eastAsia"/>
            <w:sz w:val="32"/>
          </w:rPr>
          <w:delText>签署验收单后的一个工作日内支付合同价款的20%；三期支付在本合同执行12个月后的30个工作日内支付合同价款的10%。</w:delText>
        </w:r>
      </w:del>
    </w:p>
    <w:p w14:paraId="647C308B" w14:textId="73862706" w:rsidR="00650DFF" w:rsidRPr="002949F0" w:rsidRDefault="00650DFF" w:rsidP="00650DFF">
      <w:pPr>
        <w:snapToGrid w:val="0"/>
        <w:ind w:firstLineChars="200" w:firstLine="640"/>
        <w:rPr>
          <w:rFonts w:ascii="方正仿宋_GBK" w:eastAsia="方正仿宋_GBK"/>
          <w:sz w:val="32"/>
        </w:rPr>
      </w:pPr>
      <w:r>
        <w:rPr>
          <w:rFonts w:ascii="方正仿宋_GBK" w:eastAsia="方正仿宋_GBK" w:hint="eastAsia"/>
          <w:sz w:val="32"/>
        </w:rPr>
        <w:t>在</w:t>
      </w:r>
      <w:r w:rsidR="00BD18B2">
        <w:rPr>
          <w:rFonts w:ascii="方正仿宋_GBK" w:eastAsia="方正仿宋_GBK" w:hint="eastAsia"/>
          <w:sz w:val="32"/>
        </w:rPr>
        <w:t>甲方</w:t>
      </w:r>
      <w:r>
        <w:rPr>
          <w:rFonts w:ascii="方正仿宋_GBK" w:eastAsia="方正仿宋_GBK" w:hint="eastAsia"/>
          <w:sz w:val="32"/>
        </w:rPr>
        <w:t>支付任何一笔合同价款前，</w:t>
      </w:r>
      <w:r w:rsidR="00BD18B2">
        <w:rPr>
          <w:rFonts w:ascii="方正仿宋_GBK" w:eastAsia="方正仿宋_GBK" w:hint="eastAsia"/>
          <w:sz w:val="32"/>
        </w:rPr>
        <w:t>乙方</w:t>
      </w:r>
      <w:r>
        <w:rPr>
          <w:rFonts w:ascii="方正仿宋_GBK" w:eastAsia="方正仿宋_GBK" w:hint="eastAsia"/>
          <w:sz w:val="32"/>
        </w:rPr>
        <w:t>均应按照</w:t>
      </w:r>
      <w:r w:rsidR="00BD18B2">
        <w:rPr>
          <w:rFonts w:ascii="方正仿宋_GBK" w:eastAsia="方正仿宋_GBK" w:hint="eastAsia"/>
          <w:sz w:val="32"/>
        </w:rPr>
        <w:t>甲方</w:t>
      </w:r>
      <w:r>
        <w:rPr>
          <w:rFonts w:ascii="方正仿宋_GBK" w:eastAsia="方正仿宋_GBK" w:hint="eastAsia"/>
          <w:sz w:val="32"/>
        </w:rPr>
        <w:t>要求提供对应</w:t>
      </w:r>
      <w:r w:rsidRPr="00895D79">
        <w:rPr>
          <w:rFonts w:ascii="方正仿宋_GBK" w:eastAsia="方正仿宋_GBK" w:hint="eastAsia"/>
          <w:sz w:val="32"/>
        </w:rPr>
        <w:t>的发票。</w:t>
      </w:r>
    </w:p>
    <w:p w14:paraId="0B5F2289" w14:textId="585EE6DC"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8.</w:t>
      </w:r>
      <w:ins w:id="124" w:author="春雷 赵" w:date="2012-02-02T11:11:00Z">
        <w:r w:rsidR="006B4474">
          <w:rPr>
            <w:rFonts w:ascii="方正仿宋_GBK" w:eastAsia="方正仿宋_GBK" w:hint="eastAsia"/>
            <w:sz w:val="32"/>
          </w:rPr>
          <w:t>4</w:t>
        </w:r>
      </w:ins>
      <w:del w:id="125" w:author="春雷 赵" w:date="2012-02-02T11:11:00Z">
        <w:r w:rsidDel="006B4474">
          <w:rPr>
            <w:rFonts w:ascii="方正仿宋_GBK" w:eastAsia="方正仿宋_GBK" w:hint="eastAsia"/>
            <w:sz w:val="32"/>
          </w:rPr>
          <w:delText>3</w:delText>
        </w:r>
      </w:del>
      <w:r w:rsidR="00BD18B2">
        <w:rPr>
          <w:rFonts w:ascii="方正仿宋_GBK" w:eastAsia="方正仿宋_GBK"/>
          <w:sz w:val="32"/>
        </w:rPr>
        <w:t>甲方</w:t>
      </w:r>
      <w:r w:rsidRPr="00F16B35">
        <w:rPr>
          <w:rFonts w:ascii="方正仿宋_GBK" w:eastAsia="方正仿宋_GBK"/>
          <w:sz w:val="32"/>
        </w:rPr>
        <w:t>有权</w:t>
      </w:r>
      <w:r>
        <w:rPr>
          <w:rFonts w:ascii="方正仿宋_GBK" w:eastAsia="方正仿宋_GBK" w:hint="eastAsia"/>
          <w:sz w:val="32"/>
        </w:rPr>
        <w:t>从</w:t>
      </w:r>
      <w:r w:rsidRPr="00F16B35">
        <w:rPr>
          <w:rFonts w:ascii="方正仿宋_GBK" w:eastAsia="方正仿宋_GBK"/>
          <w:sz w:val="32"/>
        </w:rPr>
        <w:t>任何一笔</w:t>
      </w:r>
      <w:r>
        <w:rPr>
          <w:rFonts w:ascii="方正仿宋_GBK" w:eastAsia="方正仿宋_GBK" w:hint="eastAsia"/>
          <w:sz w:val="32"/>
        </w:rPr>
        <w:t>应向</w:t>
      </w:r>
      <w:r w:rsidR="00BD18B2">
        <w:rPr>
          <w:rFonts w:ascii="方正仿宋_GBK" w:eastAsia="方正仿宋_GBK" w:hint="eastAsia"/>
          <w:sz w:val="32"/>
        </w:rPr>
        <w:t>乙方</w:t>
      </w:r>
      <w:r>
        <w:rPr>
          <w:rFonts w:ascii="方正仿宋_GBK" w:eastAsia="方正仿宋_GBK" w:hint="eastAsia"/>
          <w:sz w:val="32"/>
        </w:rPr>
        <w:t>支付的款项中</w:t>
      </w:r>
      <w:r w:rsidRPr="00F16B35">
        <w:rPr>
          <w:rFonts w:ascii="方正仿宋_GBK" w:eastAsia="方正仿宋_GBK"/>
          <w:sz w:val="32"/>
        </w:rPr>
        <w:t>扣除</w:t>
      </w:r>
      <w:r w:rsidR="00BD18B2">
        <w:rPr>
          <w:rFonts w:ascii="方正仿宋_GBK" w:eastAsia="方正仿宋_GBK"/>
          <w:sz w:val="32"/>
        </w:rPr>
        <w:t>乙方</w:t>
      </w:r>
      <w:r w:rsidRPr="00F16B35">
        <w:rPr>
          <w:rFonts w:ascii="方正仿宋_GBK" w:eastAsia="方正仿宋_GBK"/>
          <w:sz w:val="32"/>
        </w:rPr>
        <w:t>按照本合同</w:t>
      </w:r>
      <w:r>
        <w:rPr>
          <w:rFonts w:ascii="方正仿宋_GBK" w:eastAsia="方正仿宋_GBK"/>
          <w:sz w:val="32"/>
        </w:rPr>
        <w:t>约定</w:t>
      </w:r>
      <w:r>
        <w:rPr>
          <w:rFonts w:ascii="方正仿宋_GBK" w:eastAsia="方正仿宋_GBK" w:hint="eastAsia"/>
          <w:sz w:val="32"/>
        </w:rPr>
        <w:t>需向</w:t>
      </w:r>
      <w:r w:rsidR="00BD18B2">
        <w:rPr>
          <w:rFonts w:ascii="方正仿宋_GBK" w:eastAsia="方正仿宋_GBK" w:hint="eastAsia"/>
          <w:sz w:val="32"/>
        </w:rPr>
        <w:t>甲方</w:t>
      </w:r>
      <w:r>
        <w:rPr>
          <w:rFonts w:ascii="方正仿宋_GBK" w:eastAsia="方正仿宋_GBK" w:hint="eastAsia"/>
          <w:sz w:val="32"/>
        </w:rPr>
        <w:t>支付的</w:t>
      </w:r>
      <w:r w:rsidRPr="00F16B35">
        <w:rPr>
          <w:rFonts w:ascii="方正仿宋_GBK" w:eastAsia="方正仿宋_GBK"/>
          <w:sz w:val="32"/>
        </w:rPr>
        <w:t>违约金或</w:t>
      </w:r>
      <w:r>
        <w:rPr>
          <w:rFonts w:ascii="方正仿宋_GBK" w:eastAsia="方正仿宋_GBK" w:hint="eastAsia"/>
          <w:sz w:val="32"/>
        </w:rPr>
        <w:t>赔偿金</w:t>
      </w:r>
      <w:r w:rsidRPr="00F16B35">
        <w:rPr>
          <w:rFonts w:ascii="方正仿宋_GBK" w:eastAsia="方正仿宋_GBK"/>
          <w:sz w:val="32"/>
        </w:rPr>
        <w:t>。</w:t>
      </w:r>
    </w:p>
    <w:p w14:paraId="5BBC93AC" w14:textId="62EE92BF" w:rsidR="00650DFF" w:rsidRPr="00305679"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126" w:name="_Toc146771534"/>
      <w:bookmarkStart w:id="127" w:name="_Toc146772610"/>
      <w:bookmarkStart w:id="128" w:name="_Toc150948449"/>
      <w:bookmarkStart w:id="129" w:name="_Toc189736987"/>
      <w:r w:rsidRPr="00305679">
        <w:rPr>
          <w:rFonts w:ascii="方正仿宋_GBK" w:eastAsia="方正仿宋_GBK" w:hAnsi="方正仿宋_GBK" w:hint="eastAsia"/>
          <w:sz w:val="32"/>
        </w:rPr>
        <w:t>第</w:t>
      </w:r>
      <w:r>
        <w:rPr>
          <w:rFonts w:ascii="方正仿宋_GBK" w:eastAsia="方正仿宋_GBK" w:hAnsi="方正仿宋_GBK" w:hint="eastAsia"/>
          <w:sz w:val="32"/>
        </w:rPr>
        <w:t>9</w:t>
      </w:r>
      <w:r w:rsidRPr="00305679">
        <w:rPr>
          <w:rFonts w:ascii="方正仿宋_GBK" w:eastAsia="方正仿宋_GBK" w:hAnsi="方正仿宋_GBK" w:hint="eastAsia"/>
          <w:sz w:val="32"/>
        </w:rPr>
        <w:t xml:space="preserve">条  </w:t>
      </w:r>
      <w:r w:rsidRPr="00305679">
        <w:rPr>
          <w:rFonts w:ascii="方正仿宋_GBK" w:eastAsia="方正仿宋_GBK" w:hAnsi="方正仿宋_GBK"/>
          <w:sz w:val="32"/>
        </w:rPr>
        <w:t>履约保</w:t>
      </w:r>
      <w:r>
        <w:rPr>
          <w:rFonts w:ascii="方正仿宋_GBK" w:eastAsia="方正仿宋_GBK" w:hAnsi="方正仿宋_GBK" w:hint="eastAsia"/>
          <w:sz w:val="32"/>
        </w:rPr>
        <w:t>证</w:t>
      </w:r>
      <w:del w:id="130" w:author="春雷 赵" w:date="2012-02-02T11:40:00Z">
        <w:r w:rsidDel="00437DEC">
          <w:rPr>
            <w:rFonts w:ascii="方正仿宋_GBK" w:eastAsia="方正仿宋_GBK" w:hAnsi="方正仿宋_GBK" w:hint="eastAsia"/>
            <w:sz w:val="32"/>
          </w:rPr>
          <w:delText>金</w:delText>
        </w:r>
      </w:del>
      <w:bookmarkEnd w:id="126"/>
      <w:bookmarkEnd w:id="127"/>
      <w:bookmarkEnd w:id="128"/>
      <w:bookmarkEnd w:id="129"/>
    </w:p>
    <w:p w14:paraId="6C7A0646" w14:textId="17A1E5CD" w:rsidR="00650DFF" w:rsidRDefault="00650DFF" w:rsidP="00650DFF">
      <w:pPr>
        <w:snapToGrid w:val="0"/>
        <w:ind w:firstLineChars="200" w:firstLine="640"/>
        <w:rPr>
          <w:rFonts w:ascii="方正仿宋_GBK" w:eastAsia="方正仿宋_GBK" w:hAnsi="宋体"/>
          <w:sz w:val="32"/>
        </w:rPr>
      </w:pPr>
      <w:r>
        <w:rPr>
          <w:rFonts w:ascii="方正仿宋_GBK" w:eastAsia="方正仿宋_GBK" w:hAnsi="宋体" w:hint="eastAsia"/>
          <w:sz w:val="32"/>
        </w:rPr>
        <w:t>9.1</w:t>
      </w:r>
      <w:del w:id="131" w:author="春雷 赵" w:date="2012-02-02T11:41:00Z">
        <w:r w:rsidDel="00437DEC">
          <w:rPr>
            <w:rFonts w:ascii="方正仿宋_GBK" w:eastAsia="方正仿宋_GBK" w:hAnsi="宋体" w:hint="eastAsia"/>
            <w:sz w:val="32"/>
          </w:rPr>
          <w:delText xml:space="preserve"> </w:delText>
        </w:r>
      </w:del>
      <w:ins w:id="132" w:author="春雷 赵" w:date="2012-02-02T11:42:00Z">
        <w:r w:rsidR="00437DEC">
          <w:rPr>
            <w:rFonts w:ascii="方正仿宋_GBK" w:eastAsia="方正仿宋_GBK" w:hAnsi="宋体" w:hint="eastAsia"/>
            <w:sz w:val="32"/>
          </w:rPr>
          <w:t>乙方同意甲方支付的后续款项同时作为乙方的履约保证金</w:t>
        </w:r>
      </w:ins>
      <w:del w:id="133" w:author="春雷 赵" w:date="2012-02-02T11:41:00Z">
        <w:r w:rsidDel="00437DEC">
          <w:rPr>
            <w:rFonts w:ascii="方正仿宋_GBK" w:eastAsia="方正仿宋_GBK" w:hAnsi="宋体" w:hint="eastAsia"/>
            <w:sz w:val="32"/>
          </w:rPr>
          <w:delText>本合同第八条8.2.2款约定的第三期支付款项同时作为</w:delText>
        </w:r>
        <w:r w:rsidR="00BD18B2" w:rsidDel="00437DEC">
          <w:rPr>
            <w:rFonts w:ascii="方正仿宋_GBK" w:eastAsia="方正仿宋_GBK" w:hAnsi="宋体" w:hint="eastAsia"/>
            <w:sz w:val="32"/>
          </w:rPr>
          <w:delText>乙方</w:delText>
        </w:r>
        <w:r w:rsidDel="00437DEC">
          <w:rPr>
            <w:rFonts w:ascii="方正仿宋_GBK" w:eastAsia="方正仿宋_GBK" w:hAnsi="宋体" w:hint="eastAsia"/>
            <w:sz w:val="32"/>
          </w:rPr>
          <w:delText>的履约保证金，有效期至合同软件质保期届满后30日为止</w:delText>
        </w:r>
      </w:del>
      <w:r>
        <w:rPr>
          <w:rFonts w:ascii="方正仿宋_GBK" w:eastAsia="方正仿宋_GBK" w:hAnsi="宋体" w:hint="eastAsia"/>
          <w:sz w:val="32"/>
        </w:rPr>
        <w:t>。</w:t>
      </w:r>
    </w:p>
    <w:p w14:paraId="204F8EA3" w14:textId="37D8735E" w:rsidR="00650DFF" w:rsidRDefault="00650DFF" w:rsidP="00650DFF">
      <w:pPr>
        <w:snapToGrid w:val="0"/>
        <w:ind w:firstLineChars="200" w:firstLine="640"/>
        <w:rPr>
          <w:ins w:id="134" w:author="春雷 赵" w:date="2012-02-02T11:45:00Z"/>
          <w:rFonts w:ascii="方正仿宋_GBK" w:eastAsia="方正仿宋_GBK" w:hAnsi="宋体" w:hint="eastAsia"/>
          <w:sz w:val="32"/>
        </w:rPr>
      </w:pPr>
      <w:r>
        <w:rPr>
          <w:rFonts w:ascii="方正仿宋_GBK" w:eastAsia="方正仿宋_GBK" w:hAnsi="宋体" w:hint="eastAsia"/>
          <w:sz w:val="32"/>
        </w:rPr>
        <w:t xml:space="preserve">9.2 </w:t>
      </w:r>
      <w:r>
        <w:rPr>
          <w:rFonts w:ascii="方正仿宋_GBK" w:eastAsia="方正仿宋_GBK" w:hint="eastAsia"/>
          <w:sz w:val="32"/>
        </w:rPr>
        <w:t>履约保证金是</w:t>
      </w:r>
      <w:r w:rsidR="00BD18B2">
        <w:rPr>
          <w:rFonts w:ascii="方正仿宋_GBK" w:eastAsia="方正仿宋_GBK" w:hint="eastAsia"/>
          <w:sz w:val="32"/>
        </w:rPr>
        <w:t>乙方</w:t>
      </w:r>
      <w:r>
        <w:rPr>
          <w:rFonts w:ascii="方正仿宋_GBK" w:eastAsia="方正仿宋_GBK" w:hint="eastAsia"/>
          <w:sz w:val="32"/>
        </w:rPr>
        <w:t>履行合同义务的担保，</w:t>
      </w:r>
      <w:r>
        <w:rPr>
          <w:rFonts w:ascii="方正仿宋_GBK" w:eastAsia="方正仿宋_GBK" w:hAnsi="宋体" w:hint="eastAsia"/>
          <w:sz w:val="32"/>
        </w:rPr>
        <w:t>如</w:t>
      </w:r>
      <w:r w:rsidR="00BD18B2">
        <w:rPr>
          <w:rFonts w:ascii="方正仿宋_GBK" w:eastAsia="方正仿宋_GBK" w:hAnsi="宋体" w:hint="eastAsia"/>
          <w:sz w:val="32"/>
        </w:rPr>
        <w:t>乙方</w:t>
      </w:r>
      <w:r>
        <w:rPr>
          <w:rFonts w:ascii="方正仿宋_GBK" w:eastAsia="方正仿宋_GBK" w:hAnsi="宋体" w:hint="eastAsia"/>
          <w:sz w:val="32"/>
        </w:rPr>
        <w:t>未能履行本合同项下的相关义务，</w:t>
      </w:r>
      <w:r w:rsidR="00BD18B2">
        <w:rPr>
          <w:rFonts w:ascii="方正仿宋_GBK" w:eastAsia="方正仿宋_GBK" w:hint="eastAsia"/>
          <w:sz w:val="32"/>
        </w:rPr>
        <w:t>甲方</w:t>
      </w:r>
      <w:r>
        <w:rPr>
          <w:rFonts w:ascii="方正仿宋_GBK" w:eastAsia="方正仿宋_GBK" w:hint="eastAsia"/>
          <w:sz w:val="32"/>
        </w:rPr>
        <w:t>有权根据</w:t>
      </w:r>
      <w:r w:rsidR="00BD18B2">
        <w:rPr>
          <w:rFonts w:ascii="方正仿宋_GBK" w:eastAsia="方正仿宋_GBK" w:hint="eastAsia"/>
          <w:sz w:val="32"/>
        </w:rPr>
        <w:t>乙方</w:t>
      </w:r>
      <w:r>
        <w:rPr>
          <w:rFonts w:ascii="方正仿宋_GBK" w:eastAsia="方正仿宋_GBK" w:hint="eastAsia"/>
          <w:sz w:val="32"/>
        </w:rPr>
        <w:t>所需承担的违约赔偿责任扣除相应的履约保证金</w:t>
      </w:r>
      <w:r>
        <w:rPr>
          <w:rFonts w:ascii="方正仿宋_GBK" w:eastAsia="方正仿宋_GBK" w:hAnsi="宋体" w:hint="eastAsia"/>
          <w:sz w:val="32"/>
        </w:rPr>
        <w:t>。</w:t>
      </w:r>
    </w:p>
    <w:p w14:paraId="44136698" w14:textId="39A13182" w:rsidR="00EF7153" w:rsidRPr="00294213" w:rsidRDefault="00EF7153" w:rsidP="00650DFF">
      <w:pPr>
        <w:snapToGrid w:val="0"/>
        <w:ind w:firstLineChars="200" w:firstLine="640"/>
        <w:rPr>
          <w:rFonts w:ascii="方正仿宋_GBK" w:eastAsia="方正仿宋_GBK"/>
          <w:sz w:val="32"/>
        </w:rPr>
      </w:pPr>
      <w:ins w:id="135" w:author="春雷 赵" w:date="2012-02-02T11:45:00Z">
        <w:r>
          <w:rPr>
            <w:rFonts w:ascii="方正仿宋_GBK" w:eastAsia="方正仿宋_GBK" w:hAnsi="宋体" w:hint="eastAsia"/>
            <w:sz w:val="32"/>
          </w:rPr>
          <w:t>9.3甲方扣除保证金</w:t>
        </w:r>
      </w:ins>
      <w:ins w:id="136" w:author="春雷 赵" w:date="2012-02-02T11:46:00Z">
        <w:r>
          <w:rPr>
            <w:rFonts w:ascii="方正仿宋_GBK" w:eastAsia="方正仿宋_GBK" w:hAnsi="宋体" w:hint="eastAsia"/>
            <w:sz w:val="32"/>
          </w:rPr>
          <w:t>时需事先书面通知乙方，并得到乙方同意的书面回复。</w:t>
        </w:r>
      </w:ins>
      <w:ins w:id="137" w:author="春雷 赵" w:date="2012-02-02T11:47:00Z">
        <w:r w:rsidR="00422252">
          <w:rPr>
            <w:rFonts w:ascii="方正仿宋_GBK" w:eastAsia="方正仿宋_GBK" w:hAnsi="宋体" w:hint="eastAsia"/>
            <w:sz w:val="32"/>
          </w:rPr>
          <w:t>未经乙方同意的扣除金额，在事实调查清楚非乙方责任时，按</w:t>
        </w:r>
      </w:ins>
      <w:ins w:id="138" w:author="春雷 赵" w:date="2012-02-02T11:48:00Z">
        <w:r w:rsidR="00422252">
          <w:rPr>
            <w:rFonts w:ascii="方正仿宋_GBK" w:eastAsia="方正仿宋_GBK" w:hAnsi="宋体" w:hint="eastAsia"/>
            <w:sz w:val="32"/>
          </w:rPr>
          <w:t>本合同约定的</w:t>
        </w:r>
      </w:ins>
      <w:ins w:id="139" w:author="春雷 赵" w:date="2012-02-02T11:47:00Z">
        <w:r w:rsidR="00422252">
          <w:rPr>
            <w:rFonts w:ascii="方正仿宋_GBK" w:eastAsia="方正仿宋_GBK" w:hAnsi="宋体" w:hint="eastAsia"/>
            <w:sz w:val="32"/>
          </w:rPr>
          <w:t>甲方逾期支付</w:t>
        </w:r>
      </w:ins>
      <w:ins w:id="140" w:author="春雷 赵" w:date="2012-02-02T11:48:00Z">
        <w:r w:rsidR="00422252">
          <w:rPr>
            <w:rFonts w:ascii="方正仿宋_GBK" w:eastAsia="方正仿宋_GBK" w:hAnsi="宋体" w:hint="eastAsia"/>
            <w:sz w:val="32"/>
          </w:rPr>
          <w:t>合同款项</w:t>
        </w:r>
        <w:r w:rsidR="008A495E">
          <w:rPr>
            <w:rFonts w:ascii="方正仿宋_GBK" w:eastAsia="方正仿宋_GBK" w:hAnsi="宋体" w:hint="eastAsia"/>
            <w:sz w:val="32"/>
          </w:rPr>
          <w:t>的违约办法处理。</w:t>
        </w:r>
      </w:ins>
      <w:bookmarkStart w:id="141" w:name="_GoBack"/>
      <w:bookmarkEnd w:id="141"/>
    </w:p>
    <w:p w14:paraId="271FC993" w14:textId="77777777" w:rsidR="00650DFF" w:rsidRPr="002B15EE"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142" w:name="_Toc146771533"/>
      <w:bookmarkStart w:id="143" w:name="_Toc146772609"/>
      <w:bookmarkStart w:id="144" w:name="_Toc150948448"/>
      <w:bookmarkStart w:id="145" w:name="_Toc189736988"/>
      <w:r w:rsidRPr="00305679">
        <w:rPr>
          <w:rFonts w:ascii="方正仿宋_GBK" w:eastAsia="方正仿宋_GBK" w:hAnsi="方正仿宋_GBK" w:hint="eastAsia"/>
          <w:sz w:val="32"/>
        </w:rPr>
        <w:t>第</w:t>
      </w:r>
      <w:r>
        <w:rPr>
          <w:rFonts w:ascii="方正仿宋_GBK" w:eastAsia="方正仿宋_GBK" w:hAnsi="方正仿宋_GBK" w:hint="eastAsia"/>
          <w:sz w:val="32"/>
        </w:rPr>
        <w:t>1</w:t>
      </w:r>
      <w:r w:rsidRPr="00305679">
        <w:rPr>
          <w:rFonts w:ascii="方正仿宋_GBK" w:eastAsia="方正仿宋_GBK" w:hAnsi="方正仿宋_GBK" w:hint="eastAsia"/>
          <w:sz w:val="32"/>
        </w:rPr>
        <w:t xml:space="preserve">0条  </w:t>
      </w:r>
      <w:r w:rsidRPr="00305679">
        <w:rPr>
          <w:rFonts w:ascii="方正仿宋_GBK" w:eastAsia="方正仿宋_GBK" w:hAnsi="方正仿宋_GBK"/>
          <w:sz w:val="32"/>
        </w:rPr>
        <w:t>知识产权</w:t>
      </w:r>
      <w:bookmarkEnd w:id="142"/>
      <w:bookmarkEnd w:id="143"/>
      <w:bookmarkEnd w:id="144"/>
      <w:bookmarkEnd w:id="145"/>
    </w:p>
    <w:p w14:paraId="0984D563" w14:textId="4CAB0AA9" w:rsidR="00650DFF" w:rsidRPr="00DB42B1" w:rsidRDefault="00650DFF" w:rsidP="00650DFF">
      <w:pPr>
        <w:snapToGrid w:val="0"/>
        <w:ind w:firstLineChars="200" w:firstLine="640"/>
        <w:rPr>
          <w:rFonts w:ascii="方正仿宋_GBK" w:eastAsia="方正仿宋_GBK"/>
          <w:sz w:val="32"/>
        </w:rPr>
      </w:pPr>
      <w:r>
        <w:rPr>
          <w:rFonts w:ascii="方正仿宋_GBK" w:eastAsia="方正仿宋_GBK" w:hint="eastAsia"/>
          <w:sz w:val="32"/>
        </w:rPr>
        <w:t xml:space="preserve">10.1 </w:t>
      </w:r>
      <w:r w:rsidR="00BD18B2">
        <w:rPr>
          <w:rFonts w:ascii="方正仿宋_GBK" w:eastAsia="方正仿宋_GBK"/>
          <w:sz w:val="32"/>
        </w:rPr>
        <w:t>乙方</w:t>
      </w:r>
      <w:r w:rsidRPr="00172235">
        <w:rPr>
          <w:rFonts w:ascii="方正仿宋_GBK" w:eastAsia="方正仿宋_GBK"/>
          <w:sz w:val="32"/>
        </w:rPr>
        <w:t>应保证</w:t>
      </w:r>
      <w:r>
        <w:rPr>
          <w:rFonts w:ascii="方正仿宋_GBK" w:eastAsia="方正仿宋_GBK" w:hint="eastAsia"/>
          <w:sz w:val="32"/>
        </w:rPr>
        <w:t>拥有</w:t>
      </w:r>
      <w:r>
        <w:rPr>
          <w:rFonts w:ascii="方正仿宋_GBK" w:eastAsia="方正仿宋_GBK"/>
          <w:sz w:val="32"/>
        </w:rPr>
        <w:t>合同软件</w:t>
      </w:r>
      <w:r w:rsidRPr="00172235">
        <w:rPr>
          <w:rFonts w:ascii="方正仿宋_GBK" w:eastAsia="方正仿宋_GBK"/>
          <w:sz w:val="32"/>
        </w:rPr>
        <w:t>的永久使用权</w:t>
      </w:r>
      <w:del w:id="146" w:author="春雷 赵" w:date="2012-02-02T11:24:00Z">
        <w:r w:rsidDel="00CE667E">
          <w:rPr>
            <w:rFonts w:ascii="方正仿宋_GBK" w:eastAsia="方正仿宋_GBK" w:hint="eastAsia"/>
            <w:sz w:val="32"/>
          </w:rPr>
          <w:delText>和销售权</w:delText>
        </w:r>
      </w:del>
      <w:r>
        <w:rPr>
          <w:rFonts w:ascii="方正仿宋_GBK" w:eastAsia="方正仿宋_GBK"/>
          <w:sz w:val="32"/>
        </w:rPr>
        <w:t>，</w:t>
      </w:r>
      <w:r>
        <w:rPr>
          <w:rFonts w:ascii="方正仿宋_GBK" w:eastAsia="方正仿宋_GBK" w:hint="eastAsia"/>
          <w:sz w:val="32"/>
        </w:rPr>
        <w:t>确</w:t>
      </w:r>
      <w:r w:rsidRPr="00172235">
        <w:rPr>
          <w:rFonts w:ascii="方正仿宋_GBK" w:eastAsia="方正仿宋_GBK"/>
          <w:sz w:val="32"/>
        </w:rPr>
        <w:t>保</w:t>
      </w:r>
      <w:r w:rsidR="00BD18B2">
        <w:rPr>
          <w:rFonts w:ascii="方正仿宋_GBK" w:eastAsia="方正仿宋_GBK" w:hint="eastAsia"/>
          <w:sz w:val="32"/>
        </w:rPr>
        <w:t>甲方</w:t>
      </w:r>
      <w:r>
        <w:rPr>
          <w:rFonts w:ascii="方正仿宋_GBK" w:eastAsia="方正仿宋_GBK" w:hint="eastAsia"/>
          <w:sz w:val="32"/>
        </w:rPr>
        <w:t>及用户</w:t>
      </w:r>
      <w:r w:rsidRPr="00172235">
        <w:rPr>
          <w:rFonts w:ascii="方正仿宋_GBK" w:eastAsia="方正仿宋_GBK"/>
          <w:sz w:val="32"/>
        </w:rPr>
        <w:t>能够在中国境内</w:t>
      </w:r>
      <w:ins w:id="147" w:author="春雷 赵" w:date="2012-02-02T11:24:00Z">
        <w:r w:rsidR="00CE667E">
          <w:rPr>
            <w:rFonts w:ascii="方正仿宋_GBK" w:eastAsia="方正仿宋_GBK" w:hint="eastAsia"/>
            <w:sz w:val="32"/>
          </w:rPr>
          <w:t>合法</w:t>
        </w:r>
      </w:ins>
      <w:del w:id="148" w:author="春雷 赵" w:date="2012-02-02T11:24:00Z">
        <w:r w:rsidDel="00CE667E">
          <w:rPr>
            <w:rFonts w:ascii="方正仿宋_GBK" w:eastAsia="方正仿宋_GBK"/>
            <w:sz w:val="32"/>
          </w:rPr>
          <w:delText>正常</w:delText>
        </w:r>
        <w:r w:rsidRPr="00172235" w:rsidDel="00CE667E">
          <w:rPr>
            <w:rFonts w:ascii="方正仿宋_GBK" w:eastAsia="方正仿宋_GBK"/>
            <w:sz w:val="32"/>
          </w:rPr>
          <w:delText>运行</w:delText>
        </w:r>
      </w:del>
      <w:r>
        <w:rPr>
          <w:rFonts w:ascii="方正仿宋_GBK" w:eastAsia="方正仿宋_GBK"/>
          <w:sz w:val="32"/>
        </w:rPr>
        <w:t>合同软件</w:t>
      </w:r>
      <w:r>
        <w:rPr>
          <w:rFonts w:ascii="方正仿宋_GBK" w:eastAsia="方正仿宋_GBK" w:hint="eastAsia"/>
          <w:sz w:val="32"/>
        </w:rPr>
        <w:t>。</w:t>
      </w:r>
    </w:p>
    <w:p w14:paraId="47FAE74B" w14:textId="05FE2BC9"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10.2 因</w:t>
      </w:r>
      <w:r w:rsidR="00BD18B2">
        <w:rPr>
          <w:rFonts w:ascii="方正仿宋_GBK" w:eastAsia="方正仿宋_GBK" w:hint="eastAsia"/>
          <w:sz w:val="32"/>
        </w:rPr>
        <w:t>乙方</w:t>
      </w:r>
      <w:r>
        <w:rPr>
          <w:rFonts w:ascii="方正仿宋_GBK" w:eastAsia="方正仿宋_GBK" w:hint="eastAsia"/>
          <w:sz w:val="32"/>
        </w:rPr>
        <w:t>提供的合同软件侵犯第三方知识产权，</w:t>
      </w:r>
      <w:r w:rsidR="00BD18B2">
        <w:rPr>
          <w:rFonts w:ascii="方正仿宋_GBK" w:eastAsia="方正仿宋_GBK" w:hint="eastAsia"/>
          <w:sz w:val="32"/>
        </w:rPr>
        <w:t>乙方</w:t>
      </w:r>
      <w:r>
        <w:rPr>
          <w:rFonts w:ascii="方正仿宋_GBK" w:eastAsia="方正仿宋_GBK" w:hint="eastAsia"/>
          <w:sz w:val="32"/>
        </w:rPr>
        <w:t>应积极协助处理，并承担由此引发的全部费用；如果因此导致</w:t>
      </w:r>
      <w:r w:rsidR="00BD18B2">
        <w:rPr>
          <w:rFonts w:ascii="方正仿宋_GBK" w:eastAsia="方正仿宋_GBK" w:hint="eastAsia"/>
          <w:sz w:val="32"/>
        </w:rPr>
        <w:t>甲方</w:t>
      </w:r>
      <w:r>
        <w:rPr>
          <w:rFonts w:ascii="方正仿宋_GBK" w:eastAsia="方正仿宋_GBK" w:hint="eastAsia"/>
          <w:sz w:val="32"/>
        </w:rPr>
        <w:t>无法使用合同软件的，</w:t>
      </w:r>
      <w:r w:rsidR="00BD18B2">
        <w:rPr>
          <w:rFonts w:ascii="方正仿宋_GBK" w:eastAsia="方正仿宋_GBK" w:hint="eastAsia"/>
          <w:sz w:val="32"/>
        </w:rPr>
        <w:t>乙方</w:t>
      </w:r>
      <w:r>
        <w:rPr>
          <w:rFonts w:ascii="方正仿宋_GBK" w:eastAsia="方正仿宋_GBK" w:hint="eastAsia"/>
          <w:sz w:val="32"/>
        </w:rPr>
        <w:t>应按</w:t>
      </w:r>
      <w:r w:rsidR="00BD18B2">
        <w:rPr>
          <w:rFonts w:ascii="方正仿宋_GBK" w:eastAsia="方正仿宋_GBK" w:hint="eastAsia"/>
          <w:sz w:val="32"/>
        </w:rPr>
        <w:t>甲方</w:t>
      </w:r>
      <w:r>
        <w:rPr>
          <w:rFonts w:ascii="方正仿宋_GBK" w:eastAsia="方正仿宋_GBK" w:hint="eastAsia"/>
          <w:sz w:val="32"/>
        </w:rPr>
        <w:t>要求退还已收取的所有的合同价款。</w:t>
      </w:r>
    </w:p>
    <w:p w14:paraId="7F880827" w14:textId="529A29E3" w:rsidR="00650DFF" w:rsidRPr="00392A7C" w:rsidRDefault="00650DFF" w:rsidP="00650DFF">
      <w:pPr>
        <w:snapToGrid w:val="0"/>
        <w:ind w:firstLineChars="200" w:firstLine="640"/>
        <w:rPr>
          <w:rFonts w:ascii="方正仿宋_GBK" w:eastAsia="方正仿宋_GBK"/>
          <w:sz w:val="32"/>
        </w:rPr>
      </w:pPr>
      <w:r>
        <w:rPr>
          <w:rFonts w:ascii="方正仿宋_GBK" w:eastAsia="方正仿宋_GBK" w:hint="eastAsia"/>
          <w:sz w:val="32"/>
        </w:rPr>
        <w:t>10.3 自本合同生效之日起，</w:t>
      </w:r>
      <w:r w:rsidR="00BD18B2">
        <w:rPr>
          <w:rFonts w:ascii="方正仿宋_GBK" w:eastAsia="方正仿宋_GBK" w:hint="eastAsia"/>
          <w:sz w:val="32"/>
        </w:rPr>
        <w:t>甲方</w:t>
      </w:r>
      <w:r>
        <w:rPr>
          <w:rFonts w:ascii="方正仿宋_GBK" w:eastAsia="方正仿宋_GBK" w:hint="eastAsia"/>
          <w:sz w:val="32"/>
        </w:rPr>
        <w:t>即拥有合同软件的使用权和使用收益权；</w:t>
      </w:r>
      <w:del w:id="149" w:author="春雷 赵" w:date="2012-02-02T11:25:00Z">
        <w:r w:rsidR="00BD18B2" w:rsidDel="00CE667E">
          <w:rPr>
            <w:rFonts w:ascii="方正仿宋_GBK" w:eastAsia="方正仿宋_GBK" w:hint="eastAsia"/>
            <w:sz w:val="32"/>
          </w:rPr>
          <w:delText>甲方</w:delText>
        </w:r>
        <w:r w:rsidDel="00CE667E">
          <w:rPr>
            <w:rFonts w:ascii="方正仿宋_GBK" w:eastAsia="方正仿宋_GBK" w:hint="eastAsia"/>
            <w:sz w:val="32"/>
          </w:rPr>
          <w:delText>修改合同软件代码超过代码总量的40%或者本合同生效之日起24个月之后，</w:delText>
        </w:r>
        <w:r w:rsidR="00BD18B2" w:rsidDel="00CE667E">
          <w:rPr>
            <w:rFonts w:ascii="方正仿宋_GBK" w:eastAsia="方正仿宋_GBK" w:hint="eastAsia"/>
            <w:sz w:val="32"/>
          </w:rPr>
          <w:delText>甲方</w:delText>
        </w:r>
        <w:r w:rsidDel="00CE667E">
          <w:rPr>
            <w:rFonts w:ascii="方正仿宋_GBK" w:eastAsia="方正仿宋_GBK" w:hint="eastAsia"/>
            <w:sz w:val="32"/>
          </w:rPr>
          <w:delText>即拥有合同软件的全部知识产权，但</w:delText>
        </w:r>
        <w:r w:rsidR="00BD18B2" w:rsidDel="00CE667E">
          <w:rPr>
            <w:rFonts w:ascii="方正仿宋_GBK" w:eastAsia="方正仿宋_GBK" w:hint="eastAsia"/>
            <w:sz w:val="32"/>
          </w:rPr>
          <w:delText>甲方</w:delText>
        </w:r>
        <w:r w:rsidDel="00CE667E">
          <w:rPr>
            <w:rFonts w:ascii="方正仿宋_GBK" w:eastAsia="方正仿宋_GBK" w:hint="eastAsia"/>
            <w:sz w:val="32"/>
          </w:rPr>
          <w:delText>承诺任何时候不对非</w:delText>
        </w:r>
        <w:r w:rsidR="00BD18B2" w:rsidDel="00CE667E">
          <w:rPr>
            <w:rFonts w:ascii="方正仿宋_GBK" w:eastAsia="方正仿宋_GBK" w:hint="eastAsia"/>
            <w:sz w:val="32"/>
          </w:rPr>
          <w:delText>甲方</w:delText>
        </w:r>
        <w:r w:rsidDel="00CE667E">
          <w:rPr>
            <w:rFonts w:ascii="方正仿宋_GBK" w:eastAsia="方正仿宋_GBK" w:hint="eastAsia"/>
            <w:sz w:val="32"/>
          </w:rPr>
          <w:delText>的任何其他方销售合同软件</w:delText>
        </w:r>
      </w:del>
      <w:ins w:id="150" w:author="春雷 赵" w:date="2012-02-02T11:25:00Z">
        <w:r w:rsidR="00CE667E">
          <w:rPr>
            <w:rFonts w:ascii="方正仿宋_GBK" w:eastAsia="方正仿宋_GBK" w:hint="eastAsia"/>
            <w:sz w:val="32"/>
          </w:rPr>
          <w:t>至本合同截至或双方另行协商一方同意，则甲方拥有</w:t>
        </w:r>
      </w:ins>
      <w:ins w:id="151" w:author="春雷 赵" w:date="2012-02-02T11:26:00Z">
        <w:r w:rsidR="00CE667E">
          <w:rPr>
            <w:rFonts w:ascii="方正仿宋_GBK" w:eastAsia="方正仿宋_GBK" w:hint="eastAsia"/>
            <w:sz w:val="32"/>
          </w:rPr>
          <w:t>合同软件的全部知识产权</w:t>
        </w:r>
        <w:r w:rsidR="00EE0539">
          <w:rPr>
            <w:rFonts w:ascii="方正仿宋_GBK" w:eastAsia="方正仿宋_GBK" w:hint="eastAsia"/>
            <w:sz w:val="32"/>
          </w:rPr>
          <w:t>，但甲方承诺任何时候</w:t>
        </w:r>
      </w:ins>
      <w:ins w:id="152" w:author="春雷 赵" w:date="2012-02-02T11:27:00Z">
        <w:r w:rsidR="00EE0539">
          <w:rPr>
            <w:rFonts w:ascii="方正仿宋_GBK" w:eastAsia="方正仿宋_GBK" w:hint="eastAsia"/>
            <w:sz w:val="32"/>
          </w:rPr>
          <w:t>不对非甲方的任何其他方销售合同软件</w:t>
        </w:r>
      </w:ins>
      <w:r>
        <w:rPr>
          <w:rFonts w:ascii="方正仿宋_GBK" w:eastAsia="方正仿宋_GBK" w:hint="eastAsia"/>
          <w:sz w:val="32"/>
        </w:rPr>
        <w:t>。</w:t>
      </w:r>
    </w:p>
    <w:p w14:paraId="20ADAD31" w14:textId="77777777" w:rsidR="00650DFF" w:rsidRPr="00305679"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153" w:name="_Toc146771532"/>
      <w:bookmarkStart w:id="154" w:name="_Toc146772608"/>
      <w:bookmarkStart w:id="155" w:name="_Toc150948447"/>
      <w:bookmarkStart w:id="156" w:name="_Toc189736989"/>
      <w:r w:rsidRPr="00305679">
        <w:rPr>
          <w:rFonts w:ascii="方正仿宋_GBK" w:eastAsia="方正仿宋_GBK" w:hAnsi="方正仿宋_GBK" w:hint="eastAsia"/>
          <w:sz w:val="32"/>
        </w:rPr>
        <w:t>第1</w:t>
      </w:r>
      <w:r>
        <w:rPr>
          <w:rFonts w:ascii="方正仿宋_GBK" w:eastAsia="方正仿宋_GBK" w:hAnsi="方正仿宋_GBK" w:hint="eastAsia"/>
          <w:sz w:val="32"/>
        </w:rPr>
        <w:t>1</w:t>
      </w:r>
      <w:r w:rsidRPr="00305679">
        <w:rPr>
          <w:rFonts w:ascii="方正仿宋_GBK" w:eastAsia="方正仿宋_GBK" w:hAnsi="方正仿宋_GBK" w:hint="eastAsia"/>
          <w:sz w:val="32"/>
        </w:rPr>
        <w:t xml:space="preserve">条  </w:t>
      </w:r>
      <w:r w:rsidRPr="00305679">
        <w:rPr>
          <w:rFonts w:ascii="方正仿宋_GBK" w:eastAsia="方正仿宋_GBK" w:hAnsi="方正仿宋_GBK"/>
          <w:sz w:val="32"/>
        </w:rPr>
        <w:t>保密</w:t>
      </w:r>
      <w:bookmarkEnd w:id="153"/>
      <w:bookmarkEnd w:id="154"/>
      <w:bookmarkEnd w:id="155"/>
      <w:bookmarkEnd w:id="156"/>
    </w:p>
    <w:p w14:paraId="41D9EF5E" w14:textId="77777777"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11.1双方应对在履行本合同过程中获悉的对</w:t>
      </w:r>
      <w:r w:rsidRPr="00DB42B1">
        <w:rPr>
          <w:rFonts w:ascii="方正仿宋_GBK" w:eastAsia="方正仿宋_GBK" w:hint="eastAsia"/>
          <w:sz w:val="32"/>
        </w:rPr>
        <w:t>方的有关数据机密</w:t>
      </w:r>
      <w:r>
        <w:rPr>
          <w:rFonts w:ascii="方正仿宋_GBK" w:eastAsia="方正仿宋_GBK" w:hint="eastAsia"/>
          <w:sz w:val="32"/>
        </w:rPr>
        <w:t>、软件技术、文档资料、商业秘密及对方要求保密的其他信息（以下简称“保密信息”）</w:t>
      </w:r>
      <w:r w:rsidRPr="00DB42B1">
        <w:rPr>
          <w:rFonts w:ascii="方正仿宋_GBK" w:eastAsia="方正仿宋_GBK" w:hint="eastAsia"/>
          <w:sz w:val="32"/>
        </w:rPr>
        <w:t>严格保密</w:t>
      </w:r>
      <w:r>
        <w:rPr>
          <w:rFonts w:ascii="方正仿宋_GBK" w:eastAsia="方正仿宋_GBK" w:hint="eastAsia"/>
          <w:sz w:val="32"/>
        </w:rPr>
        <w:t>，并</w:t>
      </w:r>
      <w:r w:rsidRPr="000A08DA">
        <w:rPr>
          <w:rFonts w:ascii="方正仿宋_GBK" w:eastAsia="方正仿宋_GBK" w:hint="eastAsia"/>
          <w:sz w:val="32"/>
          <w:szCs w:val="24"/>
        </w:rPr>
        <w:t>采取相应的保密措施</w:t>
      </w:r>
      <w:r w:rsidRPr="00DB42B1">
        <w:rPr>
          <w:rFonts w:ascii="方正仿宋_GBK" w:eastAsia="方正仿宋_GBK" w:hint="eastAsia"/>
          <w:sz w:val="32"/>
        </w:rPr>
        <w:t>。</w:t>
      </w:r>
    </w:p>
    <w:p w14:paraId="60C0B653" w14:textId="77777777" w:rsidR="00650DFF" w:rsidRPr="00EF40E3" w:rsidRDefault="00650DFF" w:rsidP="00650DFF">
      <w:pPr>
        <w:snapToGrid w:val="0"/>
        <w:ind w:firstLineChars="200" w:firstLine="640"/>
        <w:rPr>
          <w:rFonts w:ascii="方正仿宋_GBK" w:eastAsia="方正仿宋_GBK" w:hAnsi="宋体"/>
          <w:sz w:val="32"/>
        </w:rPr>
      </w:pPr>
      <w:r>
        <w:rPr>
          <w:rFonts w:ascii="方正仿宋_GBK" w:eastAsia="方正仿宋_GBK" w:hint="eastAsia"/>
          <w:sz w:val="32"/>
          <w:szCs w:val="24"/>
        </w:rPr>
        <w:t>11.2 双</w:t>
      </w:r>
      <w:r w:rsidRPr="00725542">
        <w:rPr>
          <w:rFonts w:ascii="方正仿宋_GBK" w:eastAsia="方正仿宋_GBK" w:hint="eastAsia"/>
          <w:sz w:val="32"/>
          <w:szCs w:val="24"/>
        </w:rPr>
        <w:t>方应承担的保密义务包括但不限于：</w:t>
      </w:r>
    </w:p>
    <w:p w14:paraId="5C1F6B70" w14:textId="77777777" w:rsidR="00650DFF" w:rsidRPr="00610CE9" w:rsidRDefault="00650DFF" w:rsidP="00650DFF">
      <w:pPr>
        <w:snapToGrid w:val="0"/>
        <w:ind w:firstLine="641"/>
        <w:rPr>
          <w:rFonts w:ascii="方正仿宋_GBK" w:eastAsia="方正仿宋_GBK"/>
          <w:sz w:val="32"/>
          <w:szCs w:val="24"/>
        </w:rPr>
      </w:pPr>
      <w:r>
        <w:rPr>
          <w:rFonts w:ascii="方正仿宋_GBK" w:eastAsia="方正仿宋_GBK" w:hint="eastAsia"/>
          <w:sz w:val="32"/>
        </w:rPr>
        <w:t>11.2</w:t>
      </w:r>
      <w:r w:rsidRPr="00610CE9">
        <w:rPr>
          <w:rFonts w:ascii="方正仿宋_GBK" w:eastAsia="方正仿宋_GBK" w:hint="eastAsia"/>
          <w:sz w:val="32"/>
        </w:rPr>
        <w:t xml:space="preserve">.1 </w:t>
      </w:r>
      <w:r>
        <w:rPr>
          <w:rFonts w:ascii="方正仿宋_GBK" w:eastAsia="方正仿宋_GBK" w:hint="eastAsia"/>
          <w:sz w:val="32"/>
        </w:rPr>
        <w:t>未经对</w:t>
      </w:r>
      <w:r w:rsidRPr="00610CE9">
        <w:rPr>
          <w:rFonts w:ascii="方正仿宋_GBK" w:eastAsia="方正仿宋_GBK" w:hint="eastAsia"/>
          <w:sz w:val="32"/>
        </w:rPr>
        <w:t>方书面同意，不得将上述保密信息披露给任</w:t>
      </w:r>
      <w:r w:rsidRPr="00610CE9">
        <w:rPr>
          <w:rFonts w:ascii="方正仿宋_GBK" w:eastAsia="方正仿宋_GBK" w:hint="eastAsia"/>
          <w:sz w:val="32"/>
          <w:szCs w:val="24"/>
        </w:rPr>
        <w:t>何第三人；</w:t>
      </w:r>
    </w:p>
    <w:p w14:paraId="3C6986FF" w14:textId="77777777" w:rsidR="00650DFF" w:rsidRPr="00610CE9" w:rsidRDefault="00650DFF" w:rsidP="00650DFF">
      <w:pPr>
        <w:snapToGrid w:val="0"/>
        <w:ind w:firstLine="641"/>
        <w:rPr>
          <w:rFonts w:ascii="方正仿宋_GBK" w:eastAsia="方正仿宋_GBK"/>
          <w:sz w:val="32"/>
          <w:szCs w:val="24"/>
        </w:rPr>
      </w:pPr>
      <w:r>
        <w:rPr>
          <w:rFonts w:ascii="方正仿宋_GBK" w:eastAsia="方正仿宋_GBK" w:hint="eastAsia"/>
          <w:sz w:val="32"/>
          <w:szCs w:val="24"/>
        </w:rPr>
        <w:t>11.2</w:t>
      </w:r>
      <w:r w:rsidRPr="00610CE9">
        <w:rPr>
          <w:rFonts w:ascii="方正仿宋_GBK" w:eastAsia="方正仿宋_GBK" w:hint="eastAsia"/>
          <w:sz w:val="32"/>
          <w:szCs w:val="24"/>
        </w:rPr>
        <w:t>.2 不得将上述保密信息用于本合同以外的其他目的；</w:t>
      </w:r>
    </w:p>
    <w:p w14:paraId="376CC046" w14:textId="77777777" w:rsidR="00650DFF" w:rsidRPr="00610CE9" w:rsidRDefault="00650DFF" w:rsidP="00650DFF">
      <w:pPr>
        <w:snapToGrid w:val="0"/>
        <w:ind w:firstLine="641"/>
        <w:rPr>
          <w:rFonts w:ascii="方正仿宋_GBK" w:eastAsia="方正仿宋_GBK"/>
          <w:sz w:val="32"/>
          <w:szCs w:val="24"/>
        </w:rPr>
      </w:pPr>
      <w:r>
        <w:rPr>
          <w:rFonts w:ascii="方正仿宋_GBK" w:eastAsia="方正仿宋_GBK" w:hint="eastAsia"/>
          <w:sz w:val="32"/>
          <w:szCs w:val="24"/>
        </w:rPr>
        <w:t>11.2</w:t>
      </w:r>
      <w:r w:rsidRPr="00610CE9">
        <w:rPr>
          <w:rFonts w:ascii="方正仿宋_GBK" w:eastAsia="方正仿宋_GBK" w:hint="eastAsia"/>
          <w:sz w:val="32"/>
          <w:szCs w:val="24"/>
        </w:rPr>
        <w:t xml:space="preserve">.3 </w:t>
      </w:r>
      <w:r>
        <w:rPr>
          <w:rFonts w:ascii="方正仿宋_GBK" w:eastAsia="方正仿宋_GBK" w:hint="eastAsia"/>
          <w:sz w:val="32"/>
          <w:szCs w:val="24"/>
        </w:rPr>
        <w:t>在本合同终止或解除后或对</w:t>
      </w:r>
      <w:r w:rsidRPr="00610CE9">
        <w:rPr>
          <w:rFonts w:ascii="方正仿宋_GBK" w:eastAsia="方正仿宋_GBK" w:hint="eastAsia"/>
          <w:sz w:val="32"/>
          <w:szCs w:val="24"/>
        </w:rPr>
        <w:t>方要求</w:t>
      </w:r>
      <w:r>
        <w:rPr>
          <w:rFonts w:ascii="方正仿宋_GBK" w:eastAsia="方正仿宋_GBK" w:hint="eastAsia"/>
          <w:sz w:val="32"/>
          <w:szCs w:val="24"/>
        </w:rPr>
        <w:t>时，及时将上述保密信息返还对方或按对</w:t>
      </w:r>
      <w:r w:rsidRPr="00610CE9">
        <w:rPr>
          <w:rFonts w:ascii="方正仿宋_GBK" w:eastAsia="方正仿宋_GBK" w:hint="eastAsia"/>
          <w:sz w:val="32"/>
          <w:szCs w:val="24"/>
        </w:rPr>
        <w:t>方要求作适当处理。</w:t>
      </w:r>
    </w:p>
    <w:p w14:paraId="62191CE3" w14:textId="77777777" w:rsidR="00650DFF" w:rsidRPr="000A08DA" w:rsidRDefault="00650DFF" w:rsidP="00650DFF">
      <w:pPr>
        <w:snapToGrid w:val="0"/>
        <w:ind w:firstLine="641"/>
        <w:rPr>
          <w:rFonts w:ascii="方正仿宋_GBK" w:eastAsia="方正仿宋_GBK"/>
          <w:sz w:val="32"/>
          <w:szCs w:val="24"/>
        </w:rPr>
      </w:pPr>
      <w:r w:rsidRPr="000A08DA">
        <w:rPr>
          <w:rFonts w:ascii="方正仿宋_GBK" w:eastAsia="方正仿宋_GBK" w:hint="eastAsia"/>
          <w:sz w:val="32"/>
          <w:szCs w:val="24"/>
        </w:rPr>
        <w:t>1</w:t>
      </w:r>
      <w:r>
        <w:rPr>
          <w:rFonts w:ascii="方正仿宋_GBK" w:eastAsia="方正仿宋_GBK" w:hint="eastAsia"/>
          <w:sz w:val="32"/>
          <w:szCs w:val="24"/>
        </w:rPr>
        <w:t>1.3</w:t>
      </w:r>
      <w:r w:rsidRPr="000A08DA">
        <w:rPr>
          <w:rFonts w:ascii="方正仿宋_GBK" w:eastAsia="方正仿宋_GBK" w:hint="eastAsia"/>
          <w:sz w:val="32"/>
          <w:szCs w:val="24"/>
        </w:rPr>
        <w:t>上述保密</w:t>
      </w:r>
      <w:r>
        <w:rPr>
          <w:rFonts w:ascii="方正仿宋_GBK" w:eastAsia="方正仿宋_GBK" w:hint="eastAsia"/>
          <w:sz w:val="32"/>
          <w:szCs w:val="24"/>
        </w:rPr>
        <w:t>义务</w:t>
      </w:r>
      <w:r w:rsidRPr="000A08DA">
        <w:rPr>
          <w:rFonts w:ascii="方正仿宋_GBK" w:eastAsia="方正仿宋_GBK" w:hint="eastAsia"/>
          <w:sz w:val="32"/>
          <w:szCs w:val="24"/>
        </w:rPr>
        <w:t>的期限至</w:t>
      </w:r>
      <w:r>
        <w:rPr>
          <w:rFonts w:ascii="方正仿宋_GBK" w:eastAsia="方正仿宋_GBK" w:hint="eastAsia"/>
          <w:sz w:val="32"/>
          <w:szCs w:val="24"/>
        </w:rPr>
        <w:t>保密</w:t>
      </w:r>
      <w:r w:rsidRPr="000A08DA">
        <w:rPr>
          <w:rFonts w:ascii="方正仿宋_GBK" w:eastAsia="方正仿宋_GBK" w:hint="eastAsia"/>
          <w:sz w:val="32"/>
          <w:szCs w:val="24"/>
        </w:rPr>
        <w:t>信息正式向社会公开之日或</w:t>
      </w:r>
      <w:r>
        <w:rPr>
          <w:rFonts w:ascii="方正仿宋_GBK" w:eastAsia="方正仿宋_GBK" w:hint="eastAsia"/>
          <w:sz w:val="32"/>
          <w:szCs w:val="24"/>
        </w:rPr>
        <w:t>对</w:t>
      </w:r>
      <w:r w:rsidRPr="000A08DA">
        <w:rPr>
          <w:rFonts w:ascii="方正仿宋_GBK" w:eastAsia="方正仿宋_GBK" w:hint="eastAsia"/>
          <w:sz w:val="32"/>
          <w:szCs w:val="24"/>
        </w:rPr>
        <w:t>方书面解除</w:t>
      </w:r>
      <w:r>
        <w:rPr>
          <w:rFonts w:ascii="方正仿宋_GBK" w:eastAsia="方正仿宋_GBK" w:hint="eastAsia"/>
          <w:sz w:val="32"/>
          <w:szCs w:val="24"/>
        </w:rPr>
        <w:t>本</w:t>
      </w:r>
      <w:r w:rsidRPr="000A08DA">
        <w:rPr>
          <w:rFonts w:ascii="方正仿宋_GBK" w:eastAsia="方正仿宋_GBK" w:hint="eastAsia"/>
          <w:sz w:val="32"/>
          <w:szCs w:val="24"/>
        </w:rPr>
        <w:t>合同项下保密义务之日止。</w:t>
      </w:r>
    </w:p>
    <w:p w14:paraId="78761A09" w14:textId="77777777" w:rsidR="00650DFF" w:rsidRPr="00294213" w:rsidRDefault="00650DFF" w:rsidP="00650DFF">
      <w:pPr>
        <w:snapToGrid w:val="0"/>
        <w:ind w:firstLineChars="200" w:firstLine="640"/>
        <w:rPr>
          <w:rFonts w:ascii="方正仿宋_GBK" w:eastAsia="方正仿宋_GBK"/>
          <w:sz w:val="32"/>
        </w:rPr>
      </w:pPr>
      <w:r w:rsidRPr="000A08DA">
        <w:rPr>
          <w:rFonts w:ascii="方正仿宋_GBK" w:eastAsia="方正仿宋_GBK" w:hint="eastAsia"/>
          <w:sz w:val="32"/>
          <w:szCs w:val="24"/>
        </w:rPr>
        <w:t>1</w:t>
      </w:r>
      <w:r>
        <w:rPr>
          <w:rFonts w:ascii="方正仿宋_GBK" w:eastAsia="方正仿宋_GBK" w:hint="eastAsia"/>
          <w:sz w:val="32"/>
          <w:szCs w:val="24"/>
        </w:rPr>
        <w:t>1.4 任何一</w:t>
      </w:r>
      <w:r w:rsidRPr="00641163">
        <w:rPr>
          <w:rFonts w:ascii="方正仿宋_GBK" w:eastAsia="方正仿宋_GBK" w:hint="eastAsia"/>
          <w:sz w:val="32"/>
          <w:szCs w:val="24"/>
        </w:rPr>
        <w:t>方违反保密义务的</w:t>
      </w:r>
      <w:r>
        <w:rPr>
          <w:rFonts w:ascii="方正仿宋_GBK" w:eastAsia="方正仿宋_GBK" w:hint="eastAsia"/>
          <w:sz w:val="32"/>
          <w:szCs w:val="24"/>
        </w:rPr>
        <w:t>，应承担</w:t>
      </w:r>
      <w:r w:rsidRPr="00641163">
        <w:rPr>
          <w:rFonts w:ascii="方正仿宋_GBK" w:eastAsia="方正仿宋_GBK" w:hint="eastAsia"/>
          <w:sz w:val="32"/>
          <w:szCs w:val="24"/>
        </w:rPr>
        <w:t>一切法律责任并赔偿</w:t>
      </w:r>
      <w:r>
        <w:rPr>
          <w:rFonts w:ascii="方正仿宋_GBK" w:eastAsia="方正仿宋_GBK" w:hint="eastAsia"/>
          <w:sz w:val="32"/>
          <w:szCs w:val="24"/>
        </w:rPr>
        <w:t>对</w:t>
      </w:r>
      <w:r w:rsidRPr="00641163">
        <w:rPr>
          <w:rFonts w:ascii="方正仿宋_GBK" w:eastAsia="方正仿宋_GBK" w:hint="eastAsia"/>
          <w:sz w:val="32"/>
          <w:szCs w:val="24"/>
        </w:rPr>
        <w:t>方因此遭受的</w:t>
      </w:r>
      <w:r>
        <w:rPr>
          <w:rFonts w:ascii="方正仿宋_GBK" w:eastAsia="方正仿宋_GBK" w:hint="eastAsia"/>
          <w:sz w:val="32"/>
          <w:szCs w:val="24"/>
        </w:rPr>
        <w:t>全部</w:t>
      </w:r>
      <w:r w:rsidRPr="00641163">
        <w:rPr>
          <w:rFonts w:ascii="方正仿宋_GBK" w:eastAsia="方正仿宋_GBK" w:hint="eastAsia"/>
          <w:sz w:val="32"/>
          <w:szCs w:val="24"/>
        </w:rPr>
        <w:t>损失。</w:t>
      </w:r>
    </w:p>
    <w:p w14:paraId="65D1C8D9" w14:textId="77777777" w:rsidR="00650DFF" w:rsidRPr="00305679"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157" w:name="_Toc146771528"/>
      <w:bookmarkStart w:id="158" w:name="_Toc146772604"/>
      <w:bookmarkStart w:id="159" w:name="_Toc150948443"/>
      <w:bookmarkStart w:id="160" w:name="_Toc189736990"/>
      <w:r w:rsidRPr="00305679">
        <w:rPr>
          <w:rFonts w:ascii="方正仿宋_GBK" w:eastAsia="方正仿宋_GBK" w:hAnsi="方正仿宋_GBK" w:hint="eastAsia"/>
          <w:sz w:val="32"/>
        </w:rPr>
        <w:t>第1</w:t>
      </w:r>
      <w:r>
        <w:rPr>
          <w:rFonts w:ascii="方正仿宋_GBK" w:eastAsia="方正仿宋_GBK" w:hAnsi="方正仿宋_GBK" w:hint="eastAsia"/>
          <w:sz w:val="32"/>
        </w:rPr>
        <w:t>2</w:t>
      </w:r>
      <w:r w:rsidRPr="00305679">
        <w:rPr>
          <w:rFonts w:ascii="方正仿宋_GBK" w:eastAsia="方正仿宋_GBK" w:hAnsi="方正仿宋_GBK" w:hint="eastAsia"/>
          <w:sz w:val="32"/>
        </w:rPr>
        <w:t>条  违约</w:t>
      </w:r>
      <w:bookmarkEnd w:id="157"/>
      <w:bookmarkEnd w:id="158"/>
      <w:bookmarkEnd w:id="159"/>
      <w:r>
        <w:rPr>
          <w:rFonts w:ascii="方正仿宋_GBK" w:eastAsia="方正仿宋_GBK" w:hAnsi="方正仿宋_GBK" w:hint="eastAsia"/>
          <w:sz w:val="32"/>
        </w:rPr>
        <w:t>责任</w:t>
      </w:r>
      <w:bookmarkEnd w:id="160"/>
    </w:p>
    <w:p w14:paraId="3C131728" w14:textId="77777777"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12.1任何一</w:t>
      </w:r>
      <w:r w:rsidRPr="00120A36">
        <w:rPr>
          <w:rFonts w:ascii="方正仿宋_GBK" w:eastAsia="方正仿宋_GBK" w:hint="eastAsia"/>
          <w:sz w:val="32"/>
        </w:rPr>
        <w:t>方不履行本合同义务或者履行义务不符合约定的，</w:t>
      </w:r>
      <w:r>
        <w:rPr>
          <w:rFonts w:ascii="方正仿宋_GBK" w:eastAsia="方正仿宋_GBK" w:hint="eastAsia"/>
          <w:sz w:val="32"/>
        </w:rPr>
        <w:t>守约一方有权要求对</w:t>
      </w:r>
      <w:r w:rsidRPr="00120A36">
        <w:rPr>
          <w:rFonts w:ascii="方正仿宋_GBK" w:eastAsia="方正仿宋_GBK" w:hint="eastAsia"/>
          <w:sz w:val="32"/>
        </w:rPr>
        <w:t>方承担继续履行、赔偿损失或支付违约金等违约责任。</w:t>
      </w:r>
    </w:p>
    <w:p w14:paraId="436C29B4" w14:textId="5EC16942" w:rsidR="00650DFF" w:rsidRPr="00DD5714" w:rsidRDefault="00650DFF" w:rsidP="00650DFF">
      <w:pPr>
        <w:snapToGrid w:val="0"/>
        <w:ind w:firstLineChars="200" w:firstLine="640"/>
        <w:rPr>
          <w:rFonts w:ascii="方正仿宋_GBK" w:eastAsia="方正仿宋_GBK"/>
          <w:sz w:val="32"/>
        </w:rPr>
      </w:pPr>
      <w:r>
        <w:rPr>
          <w:rFonts w:ascii="方正仿宋_GBK" w:eastAsia="方正仿宋_GBK" w:hint="eastAsia"/>
          <w:sz w:val="32"/>
        </w:rPr>
        <w:t>12.2 如</w:t>
      </w:r>
      <w:r w:rsidRPr="00DD5714">
        <w:rPr>
          <w:rFonts w:ascii="方正仿宋_GBK" w:eastAsia="方正仿宋_GBK"/>
          <w:sz w:val="32"/>
        </w:rPr>
        <w:t>由于</w:t>
      </w:r>
      <w:r w:rsidR="00BD18B2">
        <w:rPr>
          <w:rFonts w:ascii="方正仿宋_GBK" w:eastAsia="方正仿宋_GBK"/>
          <w:sz w:val="32"/>
        </w:rPr>
        <w:t>乙方</w:t>
      </w:r>
      <w:r w:rsidRPr="00DD5714">
        <w:rPr>
          <w:rFonts w:ascii="方正仿宋_GBK" w:eastAsia="方正仿宋_GBK"/>
          <w:sz w:val="32"/>
        </w:rPr>
        <w:t>原因，未能在合同</w:t>
      </w:r>
      <w:r>
        <w:rPr>
          <w:rFonts w:ascii="方正仿宋_GBK" w:eastAsia="方正仿宋_GBK"/>
          <w:sz w:val="32"/>
        </w:rPr>
        <w:t>约定</w:t>
      </w:r>
      <w:r w:rsidRPr="00DD5714">
        <w:rPr>
          <w:rFonts w:ascii="方正仿宋_GBK" w:eastAsia="方正仿宋_GBK"/>
          <w:sz w:val="32"/>
        </w:rPr>
        <w:t>时间内</w:t>
      </w:r>
      <w:r>
        <w:rPr>
          <w:rFonts w:ascii="方正仿宋_GBK" w:eastAsia="方正仿宋_GBK" w:hint="eastAsia"/>
          <w:sz w:val="32"/>
        </w:rPr>
        <w:t>交付合同软件或使合同软件通过验收的</w:t>
      </w:r>
      <w:r w:rsidRPr="00DD5714">
        <w:rPr>
          <w:rFonts w:ascii="方正仿宋_GBK" w:eastAsia="方正仿宋_GBK"/>
          <w:sz w:val="32"/>
        </w:rPr>
        <w:t>，每延迟</w:t>
      </w:r>
      <w:r w:rsidRPr="00412439">
        <w:rPr>
          <w:rFonts w:ascii="方正仿宋_GBK" w:eastAsia="方正仿宋_GBK" w:hint="eastAsia"/>
          <w:sz w:val="32"/>
        </w:rPr>
        <w:t>1</w:t>
      </w:r>
      <w:r w:rsidRPr="00412439">
        <w:rPr>
          <w:rFonts w:ascii="方正仿宋_GBK" w:eastAsia="方正仿宋_GBK"/>
          <w:sz w:val="32"/>
        </w:rPr>
        <w:t>周</w:t>
      </w:r>
      <w:r w:rsidRPr="00DD5714">
        <w:rPr>
          <w:rFonts w:ascii="方正仿宋_GBK" w:eastAsia="方正仿宋_GBK"/>
          <w:sz w:val="32"/>
        </w:rPr>
        <w:t>，</w:t>
      </w:r>
      <w:r w:rsidR="00BD18B2">
        <w:rPr>
          <w:rFonts w:ascii="方正仿宋_GBK" w:eastAsia="方正仿宋_GBK"/>
          <w:sz w:val="32"/>
        </w:rPr>
        <w:t>乙方</w:t>
      </w:r>
      <w:r w:rsidRPr="00DD5714">
        <w:rPr>
          <w:rFonts w:ascii="方正仿宋_GBK" w:eastAsia="方正仿宋_GBK"/>
          <w:sz w:val="32"/>
        </w:rPr>
        <w:t>应向</w:t>
      </w:r>
      <w:r w:rsidR="00BD18B2">
        <w:rPr>
          <w:rFonts w:ascii="方正仿宋_GBK" w:eastAsia="方正仿宋_GBK"/>
          <w:sz w:val="32"/>
        </w:rPr>
        <w:t>甲方</w:t>
      </w:r>
      <w:r w:rsidRPr="00DD5714">
        <w:rPr>
          <w:rFonts w:ascii="方正仿宋_GBK" w:eastAsia="方正仿宋_GBK"/>
          <w:sz w:val="32"/>
        </w:rPr>
        <w:t>支付</w:t>
      </w:r>
      <w:r>
        <w:rPr>
          <w:rFonts w:ascii="方正仿宋_GBK" w:eastAsia="方正仿宋_GBK" w:hint="eastAsia"/>
          <w:sz w:val="32"/>
        </w:rPr>
        <w:t>相当于</w:t>
      </w:r>
      <w:r w:rsidRPr="00DD5714">
        <w:rPr>
          <w:rFonts w:ascii="方正仿宋_GBK" w:eastAsia="方正仿宋_GBK"/>
          <w:sz w:val="32"/>
        </w:rPr>
        <w:t>合同</w:t>
      </w:r>
      <w:r>
        <w:rPr>
          <w:rFonts w:ascii="方正仿宋_GBK" w:eastAsia="方正仿宋_GBK" w:hint="eastAsia"/>
          <w:sz w:val="32"/>
        </w:rPr>
        <w:t>价格</w:t>
      </w:r>
      <w:r w:rsidRPr="00DD5714">
        <w:rPr>
          <w:rFonts w:ascii="方正仿宋_GBK" w:eastAsia="方正仿宋_GBK"/>
          <w:sz w:val="32"/>
        </w:rPr>
        <w:t>1%的违约金，不足</w:t>
      </w:r>
      <w:r>
        <w:rPr>
          <w:rFonts w:ascii="方正仿宋_GBK" w:eastAsia="方正仿宋_GBK" w:hint="eastAsia"/>
          <w:sz w:val="32"/>
        </w:rPr>
        <w:t>1</w:t>
      </w:r>
      <w:r w:rsidRPr="00DD5714">
        <w:rPr>
          <w:rFonts w:ascii="方正仿宋_GBK" w:eastAsia="方正仿宋_GBK"/>
          <w:sz w:val="32"/>
        </w:rPr>
        <w:t>周的按</w:t>
      </w:r>
      <w:r>
        <w:rPr>
          <w:rFonts w:ascii="方正仿宋_GBK" w:eastAsia="方正仿宋_GBK" w:hint="eastAsia"/>
          <w:sz w:val="32"/>
        </w:rPr>
        <w:t>1</w:t>
      </w:r>
      <w:r w:rsidRPr="00DD5714">
        <w:rPr>
          <w:rFonts w:ascii="方正仿宋_GBK" w:eastAsia="方正仿宋_GBK"/>
          <w:sz w:val="32"/>
        </w:rPr>
        <w:t>周计算。上述违约金的支付不解除</w:t>
      </w:r>
      <w:r w:rsidR="00BD18B2">
        <w:rPr>
          <w:rFonts w:ascii="方正仿宋_GBK" w:eastAsia="方正仿宋_GBK"/>
          <w:sz w:val="32"/>
        </w:rPr>
        <w:t>乙方</w:t>
      </w:r>
      <w:r w:rsidRPr="00DD5714">
        <w:rPr>
          <w:rFonts w:ascii="方正仿宋_GBK" w:eastAsia="方正仿宋_GBK"/>
          <w:sz w:val="32"/>
        </w:rPr>
        <w:t>继续交付</w:t>
      </w:r>
      <w:r>
        <w:rPr>
          <w:rFonts w:ascii="方正仿宋_GBK" w:eastAsia="方正仿宋_GBK" w:hint="eastAsia"/>
          <w:sz w:val="32"/>
        </w:rPr>
        <w:t>合同软件</w:t>
      </w:r>
      <w:r w:rsidRPr="00DD5714">
        <w:rPr>
          <w:rFonts w:ascii="方正仿宋_GBK" w:eastAsia="方正仿宋_GBK"/>
          <w:sz w:val="32"/>
        </w:rPr>
        <w:t>的责任。</w:t>
      </w:r>
      <w:r w:rsidRPr="00412439">
        <w:rPr>
          <w:rFonts w:ascii="方正仿宋_GBK" w:eastAsia="方正仿宋_GBK" w:hint="eastAsia"/>
          <w:sz w:val="32"/>
        </w:rPr>
        <w:t>逾期超过</w:t>
      </w:r>
      <w:r>
        <w:rPr>
          <w:rFonts w:ascii="方正仿宋_GBK" w:eastAsia="方正仿宋_GBK" w:hint="eastAsia"/>
          <w:sz w:val="32"/>
        </w:rPr>
        <w:t>6</w:t>
      </w:r>
      <w:r w:rsidRPr="00412439">
        <w:rPr>
          <w:rFonts w:ascii="方正仿宋_GBK" w:eastAsia="方正仿宋_GBK" w:hint="eastAsia"/>
          <w:sz w:val="32"/>
        </w:rPr>
        <w:t>0天（含本数）时，</w:t>
      </w:r>
      <w:r w:rsidR="00BD18B2">
        <w:rPr>
          <w:rFonts w:ascii="方正仿宋_GBK" w:eastAsia="方正仿宋_GBK" w:hint="eastAsia"/>
          <w:sz w:val="32"/>
          <w:szCs w:val="32"/>
        </w:rPr>
        <w:t>甲方</w:t>
      </w:r>
      <w:r w:rsidRPr="00412439">
        <w:rPr>
          <w:rFonts w:ascii="方正仿宋_GBK" w:eastAsia="方正仿宋_GBK" w:hint="eastAsia"/>
          <w:sz w:val="32"/>
          <w:szCs w:val="32"/>
        </w:rPr>
        <w:t>有权解除合同，此等解除并不影响</w:t>
      </w:r>
      <w:r w:rsidR="00BD18B2">
        <w:rPr>
          <w:rFonts w:ascii="方正仿宋_GBK" w:eastAsia="方正仿宋_GBK" w:hint="eastAsia"/>
          <w:sz w:val="32"/>
          <w:szCs w:val="32"/>
        </w:rPr>
        <w:t>甲方</w:t>
      </w:r>
      <w:r w:rsidRPr="00412439">
        <w:rPr>
          <w:rFonts w:ascii="方正仿宋_GBK" w:eastAsia="方正仿宋_GBK" w:hint="eastAsia"/>
          <w:sz w:val="32"/>
          <w:szCs w:val="32"/>
        </w:rPr>
        <w:t>要求</w:t>
      </w:r>
      <w:r w:rsidR="00BD18B2">
        <w:rPr>
          <w:rFonts w:ascii="方正仿宋_GBK" w:eastAsia="方正仿宋_GBK" w:hint="eastAsia"/>
          <w:sz w:val="32"/>
          <w:szCs w:val="32"/>
        </w:rPr>
        <w:t>乙方</w:t>
      </w:r>
      <w:r w:rsidRPr="00412439">
        <w:rPr>
          <w:rFonts w:ascii="方正仿宋_GBK" w:eastAsia="方正仿宋_GBK" w:hint="eastAsia"/>
          <w:sz w:val="32"/>
          <w:szCs w:val="32"/>
        </w:rPr>
        <w:t>支付上述违约金的权利</w:t>
      </w:r>
      <w:r w:rsidRPr="00412439">
        <w:rPr>
          <w:rFonts w:ascii="方正仿宋_GBK" w:eastAsia="方正仿宋_GBK" w:hint="eastAsia"/>
          <w:sz w:val="32"/>
        </w:rPr>
        <w:t>。</w:t>
      </w:r>
    </w:p>
    <w:p w14:paraId="2788C5DE" w14:textId="2442847D" w:rsidR="00650DFF" w:rsidRPr="00535954" w:rsidRDefault="00650DFF" w:rsidP="00650DFF">
      <w:pPr>
        <w:snapToGrid w:val="0"/>
        <w:ind w:firstLineChars="200" w:firstLine="640"/>
        <w:rPr>
          <w:rFonts w:ascii="方正仿宋_GBK" w:eastAsia="方正仿宋_GBK"/>
          <w:sz w:val="32"/>
        </w:rPr>
      </w:pPr>
      <w:r>
        <w:rPr>
          <w:rFonts w:ascii="方正仿宋_GBK" w:eastAsia="方正仿宋_GBK" w:hint="eastAsia"/>
          <w:sz w:val="32"/>
        </w:rPr>
        <w:t xml:space="preserve">12.3 </w:t>
      </w:r>
      <w:r w:rsidR="00BD18B2">
        <w:rPr>
          <w:rFonts w:ascii="方正仿宋_GBK" w:eastAsia="方正仿宋_GBK" w:hAnsi="宋体" w:hint="eastAsia"/>
          <w:sz w:val="32"/>
        </w:rPr>
        <w:t>甲方</w:t>
      </w:r>
      <w:r>
        <w:rPr>
          <w:rFonts w:ascii="方正仿宋_GBK" w:eastAsia="方正仿宋_GBK" w:hAnsi="宋体" w:hint="eastAsia"/>
          <w:sz w:val="32"/>
        </w:rPr>
        <w:t>违反合同约定逾期支付合同价款的，每延迟1周，</w:t>
      </w:r>
      <w:r w:rsidR="00BD18B2">
        <w:rPr>
          <w:rFonts w:ascii="方正仿宋_GBK" w:eastAsia="方正仿宋_GBK" w:hAnsi="宋体" w:hint="eastAsia"/>
          <w:sz w:val="32"/>
        </w:rPr>
        <w:t>甲方</w:t>
      </w:r>
      <w:r>
        <w:rPr>
          <w:rFonts w:ascii="方正仿宋_GBK" w:eastAsia="方正仿宋_GBK" w:hAnsi="宋体" w:hint="eastAsia"/>
          <w:sz w:val="32"/>
        </w:rPr>
        <w:t>应向</w:t>
      </w:r>
      <w:r w:rsidR="00BD18B2">
        <w:rPr>
          <w:rFonts w:ascii="方正仿宋_GBK" w:eastAsia="方正仿宋_GBK" w:hAnsi="宋体" w:hint="eastAsia"/>
          <w:sz w:val="32"/>
        </w:rPr>
        <w:t>乙方</w:t>
      </w:r>
      <w:r>
        <w:rPr>
          <w:rFonts w:ascii="方正仿宋_GBK" w:eastAsia="方正仿宋_GBK" w:hAnsi="宋体" w:hint="eastAsia"/>
          <w:sz w:val="32"/>
        </w:rPr>
        <w:t>支付相当于</w:t>
      </w:r>
      <w:ins w:id="161" w:author="春雷 赵" w:date="2012-02-02T11:28:00Z">
        <w:r w:rsidR="00EE0539">
          <w:rPr>
            <w:rFonts w:ascii="方正仿宋_GBK" w:eastAsia="方正仿宋_GBK" w:hAnsi="宋体" w:hint="eastAsia"/>
            <w:sz w:val="32"/>
          </w:rPr>
          <w:t>逾期</w:t>
        </w:r>
        <w:r w:rsidR="00622B82">
          <w:rPr>
            <w:rFonts w:ascii="方正仿宋_GBK" w:eastAsia="方正仿宋_GBK" w:hAnsi="宋体" w:hint="eastAsia"/>
            <w:sz w:val="32"/>
          </w:rPr>
          <w:t>金额</w:t>
        </w:r>
      </w:ins>
      <w:del w:id="162" w:author="春雷 赵" w:date="2012-02-02T11:28:00Z">
        <w:r w:rsidDel="00EE0539">
          <w:rPr>
            <w:rFonts w:ascii="方正仿宋_GBK" w:eastAsia="方正仿宋_GBK" w:hAnsi="宋体" w:hint="eastAsia"/>
            <w:sz w:val="32"/>
          </w:rPr>
          <w:delText>合同</w:delText>
        </w:r>
        <w:r w:rsidDel="00622B82">
          <w:rPr>
            <w:rFonts w:ascii="方正仿宋_GBK" w:eastAsia="方正仿宋_GBK" w:hAnsi="宋体" w:hint="eastAsia"/>
            <w:sz w:val="32"/>
          </w:rPr>
          <w:delText>价格</w:delText>
        </w:r>
      </w:del>
      <w:r>
        <w:rPr>
          <w:rFonts w:ascii="方正仿宋_GBK" w:eastAsia="方正仿宋_GBK" w:hAnsi="宋体" w:hint="eastAsia"/>
          <w:sz w:val="32"/>
        </w:rPr>
        <w:t>1</w:t>
      </w:r>
      <w:ins w:id="163" w:author="春雷 赵" w:date="2012-02-02T11:28:00Z">
        <w:r w:rsidR="00622B82">
          <w:rPr>
            <w:rFonts w:ascii="方正仿宋_GBK" w:eastAsia="方正仿宋_GBK" w:hAnsi="宋体" w:hint="eastAsia"/>
            <w:sz w:val="32"/>
          </w:rPr>
          <w:t>0</w:t>
        </w:r>
      </w:ins>
      <w:r>
        <w:rPr>
          <w:rFonts w:ascii="方正仿宋_GBK" w:eastAsia="方正仿宋_GBK" w:hAnsi="宋体" w:hint="eastAsia"/>
          <w:sz w:val="32"/>
        </w:rPr>
        <w:t>%的违约金，不足1周的按1周计算。</w:t>
      </w:r>
      <w:r w:rsidRPr="00412439">
        <w:rPr>
          <w:rFonts w:ascii="方正仿宋_GBK" w:eastAsia="方正仿宋_GBK" w:hint="eastAsia"/>
          <w:sz w:val="32"/>
        </w:rPr>
        <w:t>逾期超过</w:t>
      </w:r>
      <w:r>
        <w:rPr>
          <w:rFonts w:ascii="方正仿宋_GBK" w:eastAsia="方正仿宋_GBK" w:hint="eastAsia"/>
          <w:sz w:val="32"/>
        </w:rPr>
        <w:t>6</w:t>
      </w:r>
      <w:r w:rsidRPr="00412439">
        <w:rPr>
          <w:rFonts w:ascii="方正仿宋_GBK" w:eastAsia="方正仿宋_GBK" w:hint="eastAsia"/>
          <w:sz w:val="32"/>
        </w:rPr>
        <w:t>0天（含本数）时，</w:t>
      </w:r>
      <w:r w:rsidR="00BD18B2">
        <w:rPr>
          <w:rFonts w:ascii="方正仿宋_GBK" w:eastAsia="方正仿宋_GBK" w:hint="eastAsia"/>
          <w:sz w:val="32"/>
          <w:szCs w:val="32"/>
        </w:rPr>
        <w:t>乙方</w:t>
      </w:r>
      <w:r w:rsidRPr="00412439">
        <w:rPr>
          <w:rFonts w:ascii="方正仿宋_GBK" w:eastAsia="方正仿宋_GBK" w:hint="eastAsia"/>
          <w:sz w:val="32"/>
          <w:szCs w:val="32"/>
        </w:rPr>
        <w:t>有</w:t>
      </w:r>
      <w:r>
        <w:rPr>
          <w:rFonts w:ascii="方正仿宋_GBK" w:eastAsia="方正仿宋_GBK" w:hint="eastAsia"/>
          <w:sz w:val="32"/>
          <w:szCs w:val="32"/>
        </w:rPr>
        <w:t>权终止服务，且并不返还</w:t>
      </w:r>
      <w:r w:rsidR="00BD18B2">
        <w:rPr>
          <w:rFonts w:ascii="方正仿宋_GBK" w:eastAsia="方正仿宋_GBK" w:hint="eastAsia"/>
          <w:sz w:val="32"/>
          <w:szCs w:val="32"/>
        </w:rPr>
        <w:t>甲方</w:t>
      </w:r>
      <w:r>
        <w:rPr>
          <w:rFonts w:ascii="方正仿宋_GBK" w:eastAsia="方正仿宋_GBK" w:hint="eastAsia"/>
          <w:sz w:val="32"/>
          <w:szCs w:val="32"/>
        </w:rPr>
        <w:t>已经支付的合同价款</w:t>
      </w:r>
      <w:r w:rsidRPr="00E84B66">
        <w:rPr>
          <w:rFonts w:ascii="方正仿宋_GBK" w:eastAsia="方正仿宋_GBK" w:hAnsi="宋体" w:hint="eastAsia"/>
          <w:sz w:val="32"/>
          <w:szCs w:val="32"/>
        </w:rPr>
        <w:t>。</w:t>
      </w:r>
    </w:p>
    <w:p w14:paraId="451BA991" w14:textId="77777777" w:rsidR="00650DFF" w:rsidRPr="00305679"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164" w:name="_Toc146771526"/>
      <w:bookmarkStart w:id="165" w:name="_Toc146772602"/>
      <w:bookmarkStart w:id="166" w:name="_Toc150948441"/>
      <w:bookmarkStart w:id="167" w:name="_Toc189736991"/>
      <w:r w:rsidRPr="00305679">
        <w:rPr>
          <w:rFonts w:ascii="方正仿宋_GBK" w:eastAsia="方正仿宋_GBK" w:hAnsi="方正仿宋_GBK" w:hint="eastAsia"/>
          <w:sz w:val="32"/>
        </w:rPr>
        <w:t>第1</w:t>
      </w:r>
      <w:r>
        <w:rPr>
          <w:rFonts w:ascii="方正仿宋_GBK" w:eastAsia="方正仿宋_GBK" w:hAnsi="方正仿宋_GBK" w:hint="eastAsia"/>
          <w:sz w:val="32"/>
        </w:rPr>
        <w:t>3</w:t>
      </w:r>
      <w:r w:rsidRPr="00305679">
        <w:rPr>
          <w:rFonts w:ascii="方正仿宋_GBK" w:eastAsia="方正仿宋_GBK" w:hAnsi="方正仿宋_GBK" w:hint="eastAsia"/>
          <w:sz w:val="32"/>
        </w:rPr>
        <w:t xml:space="preserve">条  </w:t>
      </w:r>
      <w:r w:rsidRPr="00305679">
        <w:rPr>
          <w:rFonts w:ascii="方正仿宋_GBK" w:eastAsia="方正仿宋_GBK" w:hAnsi="方正仿宋_GBK"/>
          <w:sz w:val="32"/>
        </w:rPr>
        <w:t>不可抗力</w:t>
      </w:r>
      <w:bookmarkEnd w:id="164"/>
      <w:bookmarkEnd w:id="165"/>
      <w:bookmarkEnd w:id="166"/>
      <w:bookmarkEnd w:id="167"/>
    </w:p>
    <w:p w14:paraId="51450A4C" w14:textId="77777777" w:rsidR="00650DFF" w:rsidRDefault="00650DFF" w:rsidP="00650DFF">
      <w:pPr>
        <w:overflowPunct w:val="0"/>
        <w:autoSpaceDE w:val="0"/>
        <w:autoSpaceDN w:val="0"/>
        <w:adjustRightInd w:val="0"/>
        <w:snapToGrid w:val="0"/>
        <w:ind w:firstLineChars="200" w:firstLine="640"/>
        <w:jc w:val="left"/>
        <w:textAlignment w:val="baseline"/>
        <w:rPr>
          <w:rFonts w:ascii="方正仿宋_GBK" w:eastAsia="方正仿宋_GBK"/>
          <w:sz w:val="32"/>
        </w:rPr>
      </w:pPr>
      <w:r>
        <w:rPr>
          <w:rFonts w:ascii="方正仿宋_GBK" w:eastAsia="方正仿宋_GBK" w:hAnsi="宋体" w:hint="eastAsia"/>
          <w:sz w:val="32"/>
        </w:rPr>
        <w:t>13.1 不可抗力是指不能预见、不能避免并不能克服的客观情况。</w:t>
      </w:r>
    </w:p>
    <w:p w14:paraId="60A8F1A8" w14:textId="77777777" w:rsidR="00650DFF" w:rsidRDefault="00650DFF" w:rsidP="00650DFF">
      <w:pPr>
        <w:overflowPunct w:val="0"/>
        <w:autoSpaceDE w:val="0"/>
        <w:autoSpaceDN w:val="0"/>
        <w:adjustRightInd w:val="0"/>
        <w:snapToGrid w:val="0"/>
        <w:ind w:firstLineChars="200" w:firstLine="640"/>
        <w:textAlignment w:val="baseline"/>
        <w:rPr>
          <w:rFonts w:ascii="方正仿宋_GBK" w:eastAsia="方正仿宋_GBK"/>
          <w:sz w:val="32"/>
        </w:rPr>
      </w:pPr>
      <w:r>
        <w:rPr>
          <w:rFonts w:ascii="方正仿宋_GBK" w:eastAsia="方正仿宋_GBK" w:hAnsi="宋体" w:hint="eastAsia"/>
          <w:sz w:val="32"/>
        </w:rPr>
        <w:t xml:space="preserve">13.2 </w:t>
      </w:r>
      <w:r>
        <w:rPr>
          <w:rFonts w:ascii="方正仿宋_GBK" w:eastAsia="方正仿宋_GBK" w:hint="eastAsia"/>
          <w:sz w:val="32"/>
        </w:rPr>
        <w:t>任何一方由于不可抗力而影响合同义务履行时，可根据不可抗力的影响程度和范围延迟或免除履行部分或全部合同义务。但是受不可抗力影响的一方应尽量减小不可抗力引起的延误或其他不利影响，并在不可抗力影响消除后，立即通知对方。任何一方不得因不可抗力造成的延迟而要求调整合同价格。</w:t>
      </w:r>
    </w:p>
    <w:p w14:paraId="4C4B9106" w14:textId="77777777" w:rsidR="00650DFF" w:rsidRDefault="00650DFF" w:rsidP="00650DFF">
      <w:pPr>
        <w:overflowPunct w:val="0"/>
        <w:autoSpaceDE w:val="0"/>
        <w:autoSpaceDN w:val="0"/>
        <w:adjustRightInd w:val="0"/>
        <w:snapToGrid w:val="0"/>
        <w:ind w:firstLineChars="200" w:firstLine="640"/>
        <w:textAlignment w:val="baseline"/>
        <w:rPr>
          <w:rFonts w:ascii="方正仿宋_GBK" w:eastAsia="方正仿宋_GBK"/>
          <w:sz w:val="32"/>
        </w:rPr>
      </w:pPr>
      <w:r>
        <w:rPr>
          <w:rFonts w:ascii="方正仿宋_GBK" w:eastAsia="方正仿宋_GBK" w:hAnsi="宋体" w:hint="eastAsia"/>
          <w:sz w:val="32"/>
        </w:rPr>
        <w:t xml:space="preserve">13.3 </w:t>
      </w:r>
      <w:r>
        <w:rPr>
          <w:rFonts w:ascii="方正仿宋_GBK" w:eastAsia="方正仿宋_GBK" w:hint="eastAsia"/>
          <w:sz w:val="32"/>
        </w:rPr>
        <w:t>受到不可抗力影响的一方应在不可抗力事件发生后2周内（含本数），取得有关部门关于发生不可抗力事件的证明文件，并以传真等书面形式提交另一方确认。否则，无权以不可抗力为由要求减轻或免除合同责任。</w:t>
      </w:r>
    </w:p>
    <w:p w14:paraId="0A07689A" w14:textId="77777777" w:rsidR="00650DFF" w:rsidRDefault="00650DFF" w:rsidP="00650DFF">
      <w:pPr>
        <w:overflowPunct w:val="0"/>
        <w:autoSpaceDE w:val="0"/>
        <w:autoSpaceDN w:val="0"/>
        <w:adjustRightInd w:val="0"/>
        <w:snapToGrid w:val="0"/>
        <w:ind w:firstLineChars="200" w:firstLine="640"/>
        <w:textAlignment w:val="baseline"/>
        <w:rPr>
          <w:rFonts w:ascii="方正仿宋_GBK" w:eastAsia="方正仿宋_GBK"/>
          <w:sz w:val="32"/>
        </w:rPr>
      </w:pPr>
      <w:r w:rsidRPr="003A2C92">
        <w:rPr>
          <w:rFonts w:ascii="方正仿宋_GBK" w:eastAsia="方正仿宋_GBK" w:hint="eastAsia"/>
          <w:sz w:val="32"/>
        </w:rPr>
        <w:t>1</w:t>
      </w:r>
      <w:r>
        <w:rPr>
          <w:rFonts w:ascii="方正仿宋_GBK" w:eastAsia="方正仿宋_GBK" w:hint="eastAsia"/>
          <w:sz w:val="32"/>
        </w:rPr>
        <w:t>3</w:t>
      </w:r>
      <w:r w:rsidRPr="003A2C92">
        <w:rPr>
          <w:rFonts w:ascii="方正仿宋_GBK" w:eastAsia="方正仿宋_GBK" w:hint="eastAsia"/>
          <w:sz w:val="32"/>
        </w:rPr>
        <w:t xml:space="preserve">.4 </w:t>
      </w:r>
      <w:r>
        <w:rPr>
          <w:rFonts w:ascii="方正仿宋_GBK" w:eastAsia="方正仿宋_GBK" w:hint="eastAsia"/>
          <w:sz w:val="32"/>
        </w:rPr>
        <w:t>如果不可抗力事件的影响已达120天或双方预计不可抗力事件的影响将延续120天（含本数）以上时，</w:t>
      </w:r>
      <w:r w:rsidRPr="003A2C92">
        <w:rPr>
          <w:rFonts w:ascii="方正仿宋_GBK" w:eastAsia="方正仿宋_GBK" w:hint="eastAsia"/>
          <w:sz w:val="32"/>
        </w:rPr>
        <w:t>任何一方有权终止本合同。由于合同终止所引起的</w:t>
      </w:r>
      <w:r>
        <w:rPr>
          <w:rFonts w:ascii="方正仿宋_GBK" w:eastAsia="方正仿宋_GBK" w:hint="eastAsia"/>
          <w:sz w:val="32"/>
        </w:rPr>
        <w:t>后续问题由双方友好协商解决。</w:t>
      </w:r>
    </w:p>
    <w:p w14:paraId="5944921E" w14:textId="77777777" w:rsidR="00650DFF" w:rsidRPr="00305679"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168" w:name="_Toc146771531"/>
      <w:bookmarkStart w:id="169" w:name="_Toc146772607"/>
      <w:bookmarkStart w:id="170" w:name="_Toc150948446"/>
      <w:bookmarkStart w:id="171" w:name="_Toc189736992"/>
      <w:r w:rsidRPr="00305679">
        <w:rPr>
          <w:rFonts w:ascii="方正仿宋_GBK" w:eastAsia="方正仿宋_GBK" w:hAnsi="方正仿宋_GBK" w:hint="eastAsia"/>
          <w:sz w:val="32"/>
        </w:rPr>
        <w:t>第1</w:t>
      </w:r>
      <w:r>
        <w:rPr>
          <w:rFonts w:ascii="方正仿宋_GBK" w:eastAsia="方正仿宋_GBK" w:hAnsi="方正仿宋_GBK" w:hint="eastAsia"/>
          <w:sz w:val="32"/>
        </w:rPr>
        <w:t>4</w:t>
      </w:r>
      <w:r w:rsidRPr="00305679">
        <w:rPr>
          <w:rFonts w:ascii="方正仿宋_GBK" w:eastAsia="方正仿宋_GBK" w:hAnsi="方正仿宋_GBK" w:hint="eastAsia"/>
          <w:sz w:val="32"/>
        </w:rPr>
        <w:t xml:space="preserve">条  </w:t>
      </w:r>
      <w:r w:rsidRPr="00305679">
        <w:rPr>
          <w:rFonts w:ascii="方正仿宋_GBK" w:eastAsia="方正仿宋_GBK" w:hAnsi="方正仿宋_GBK"/>
          <w:sz w:val="32"/>
        </w:rPr>
        <w:t>适用法律</w:t>
      </w:r>
      <w:bookmarkEnd w:id="168"/>
      <w:bookmarkEnd w:id="169"/>
      <w:bookmarkEnd w:id="170"/>
      <w:bookmarkEnd w:id="171"/>
    </w:p>
    <w:p w14:paraId="36A66F40" w14:textId="77777777" w:rsidR="00650DFF" w:rsidRPr="00DD5714" w:rsidRDefault="00650DFF" w:rsidP="00650DFF">
      <w:pPr>
        <w:overflowPunct w:val="0"/>
        <w:autoSpaceDE w:val="0"/>
        <w:autoSpaceDN w:val="0"/>
        <w:adjustRightInd w:val="0"/>
        <w:snapToGrid w:val="0"/>
        <w:ind w:firstLineChars="200" w:firstLine="640"/>
        <w:textAlignment w:val="baseline"/>
        <w:rPr>
          <w:rFonts w:ascii="方正仿宋_GBK" w:eastAsia="方正仿宋_GBK"/>
          <w:sz w:val="32"/>
        </w:rPr>
      </w:pPr>
      <w:r w:rsidRPr="000A08DA">
        <w:rPr>
          <w:rFonts w:ascii="方正仿宋_GBK" w:eastAsia="方正仿宋_GBK" w:hint="eastAsia"/>
          <w:sz w:val="32"/>
        </w:rPr>
        <w:t>本合同的订立、解释、</w:t>
      </w:r>
      <w:r>
        <w:rPr>
          <w:rFonts w:ascii="方正仿宋_GBK" w:eastAsia="方正仿宋_GBK" w:hint="eastAsia"/>
          <w:sz w:val="32"/>
        </w:rPr>
        <w:t>履</w:t>
      </w:r>
      <w:r w:rsidRPr="000A08DA">
        <w:rPr>
          <w:rFonts w:ascii="方正仿宋_GBK" w:eastAsia="方正仿宋_GBK" w:hint="eastAsia"/>
          <w:sz w:val="32"/>
        </w:rPr>
        <w:t>行及争议解决，均适用中华人民共和国法律。</w:t>
      </w:r>
      <w:r w:rsidRPr="005770F6">
        <w:rPr>
          <w:rFonts w:ascii="方正仿宋_GBK" w:eastAsia="方正仿宋_GBK" w:hint="eastAsia"/>
          <w:sz w:val="32"/>
        </w:rPr>
        <w:t>。</w:t>
      </w:r>
    </w:p>
    <w:p w14:paraId="2A06C8BC" w14:textId="77777777" w:rsidR="00650DFF" w:rsidRPr="009250B4"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172" w:name="_Toc246906533"/>
      <w:bookmarkStart w:id="173" w:name="_Toc189736993"/>
      <w:bookmarkStart w:id="174" w:name="_Toc146771527"/>
      <w:bookmarkStart w:id="175" w:name="_Toc146772603"/>
      <w:bookmarkStart w:id="176" w:name="_Toc150948442"/>
      <w:r w:rsidRPr="009250B4">
        <w:rPr>
          <w:rFonts w:ascii="方正仿宋_GBK" w:eastAsia="方正仿宋_GBK" w:hAnsi="方正仿宋_GBK" w:hint="eastAsia"/>
          <w:sz w:val="32"/>
        </w:rPr>
        <w:t>第</w:t>
      </w:r>
      <w:r>
        <w:rPr>
          <w:rFonts w:ascii="方正仿宋_GBK" w:eastAsia="方正仿宋_GBK" w:hAnsi="方正仿宋_GBK" w:hint="eastAsia"/>
          <w:sz w:val="32"/>
        </w:rPr>
        <w:t>15</w:t>
      </w:r>
      <w:r w:rsidRPr="009250B4">
        <w:rPr>
          <w:rFonts w:ascii="方正仿宋_GBK" w:eastAsia="方正仿宋_GBK" w:hAnsi="方正仿宋_GBK" w:hint="eastAsia"/>
          <w:sz w:val="32"/>
        </w:rPr>
        <w:t>条  争议解决</w:t>
      </w:r>
      <w:bookmarkEnd w:id="172"/>
      <w:bookmarkEnd w:id="173"/>
    </w:p>
    <w:p w14:paraId="614FB002" w14:textId="77777777" w:rsidR="00650DFF" w:rsidRPr="00C455CC" w:rsidRDefault="00650DFF" w:rsidP="00650DFF">
      <w:pPr>
        <w:overflowPunct w:val="0"/>
        <w:autoSpaceDE w:val="0"/>
        <w:autoSpaceDN w:val="0"/>
        <w:adjustRightInd w:val="0"/>
        <w:snapToGrid w:val="0"/>
        <w:ind w:firstLineChars="200" w:firstLine="640"/>
        <w:textAlignment w:val="baseline"/>
        <w:rPr>
          <w:rFonts w:ascii="方正仿宋_GBK" w:eastAsia="方正仿宋_GBK"/>
          <w:sz w:val="32"/>
        </w:rPr>
      </w:pPr>
      <w:r>
        <w:rPr>
          <w:rFonts w:ascii="方正仿宋_GBK" w:eastAsia="方正仿宋_GBK" w:hint="eastAsia"/>
          <w:sz w:val="32"/>
        </w:rPr>
        <w:t>15</w:t>
      </w:r>
      <w:r w:rsidRPr="00C455CC">
        <w:rPr>
          <w:rFonts w:ascii="方正仿宋_GBK" w:eastAsia="方正仿宋_GBK" w:hint="eastAsia"/>
          <w:sz w:val="32"/>
        </w:rPr>
        <w:t>.1 双方发生争议时，应本着诚实信用原则，通过友好协商解决。</w:t>
      </w:r>
    </w:p>
    <w:p w14:paraId="49202327" w14:textId="77777777" w:rsidR="00650DFF" w:rsidRPr="00C455CC" w:rsidRDefault="00650DFF" w:rsidP="00650DFF">
      <w:pPr>
        <w:overflowPunct w:val="0"/>
        <w:autoSpaceDE w:val="0"/>
        <w:autoSpaceDN w:val="0"/>
        <w:adjustRightInd w:val="0"/>
        <w:snapToGrid w:val="0"/>
        <w:ind w:firstLineChars="200" w:firstLine="640"/>
        <w:textAlignment w:val="baseline"/>
        <w:rPr>
          <w:rFonts w:ascii="方正仿宋_GBK" w:eastAsia="方正仿宋_GBK"/>
          <w:sz w:val="32"/>
        </w:rPr>
      </w:pPr>
      <w:r>
        <w:rPr>
          <w:rFonts w:ascii="方正仿宋_GBK" w:eastAsia="方正仿宋_GBK" w:hint="eastAsia"/>
          <w:sz w:val="32"/>
        </w:rPr>
        <w:t>15</w:t>
      </w:r>
      <w:r w:rsidRPr="00C455CC">
        <w:rPr>
          <w:rFonts w:ascii="方正仿宋_GBK" w:eastAsia="方正仿宋_GBK" w:hint="eastAsia"/>
          <w:sz w:val="32"/>
        </w:rPr>
        <w:t>.2 若争议经协商仍无法解决的，按以下第___种方式处理：</w:t>
      </w:r>
    </w:p>
    <w:p w14:paraId="70F1749E" w14:textId="77777777" w:rsidR="00650DFF" w:rsidRPr="00C455CC" w:rsidRDefault="00650DFF" w:rsidP="00650DFF">
      <w:pPr>
        <w:overflowPunct w:val="0"/>
        <w:autoSpaceDE w:val="0"/>
        <w:autoSpaceDN w:val="0"/>
        <w:adjustRightInd w:val="0"/>
        <w:snapToGrid w:val="0"/>
        <w:ind w:firstLineChars="200" w:firstLine="640"/>
        <w:textAlignment w:val="baseline"/>
        <w:rPr>
          <w:rFonts w:ascii="方正仿宋_GBK" w:eastAsia="方正仿宋_GBK"/>
          <w:sz w:val="32"/>
        </w:rPr>
      </w:pPr>
      <w:r w:rsidRPr="00C455CC">
        <w:rPr>
          <w:rFonts w:ascii="方正仿宋_GBK" w:eastAsia="方正仿宋_GBK" w:hint="eastAsia"/>
          <w:sz w:val="32"/>
        </w:rPr>
        <w:t>（1）仲裁：提交</w:t>
      </w:r>
      <w:r>
        <w:rPr>
          <w:rFonts w:ascii="方正仿宋_GBK" w:eastAsia="方正仿宋_GBK" w:hint="eastAsia"/>
          <w:sz w:val="32"/>
        </w:rPr>
        <w:t>北京市仲裁委员会</w:t>
      </w:r>
      <w:r w:rsidRPr="00C455CC">
        <w:rPr>
          <w:rFonts w:ascii="方正仿宋_GBK" w:eastAsia="方正仿宋_GBK" w:hint="eastAsia"/>
          <w:sz w:val="32"/>
        </w:rPr>
        <w:t>，按照申请仲裁时该仲裁机构有效的仲裁规则进行仲裁。仲裁裁决是终局的，对双方均有约束力。</w:t>
      </w:r>
    </w:p>
    <w:p w14:paraId="7A13CF5A" w14:textId="77777777" w:rsidR="00650DFF" w:rsidRDefault="00650DFF" w:rsidP="00650DFF">
      <w:pPr>
        <w:overflowPunct w:val="0"/>
        <w:autoSpaceDE w:val="0"/>
        <w:autoSpaceDN w:val="0"/>
        <w:adjustRightInd w:val="0"/>
        <w:snapToGrid w:val="0"/>
        <w:ind w:firstLineChars="200" w:firstLine="640"/>
        <w:textAlignment w:val="baseline"/>
        <w:rPr>
          <w:rFonts w:ascii="方正仿宋_GBK" w:eastAsia="方正仿宋_GBK"/>
          <w:sz w:val="32"/>
        </w:rPr>
      </w:pPr>
      <w:r w:rsidRPr="00C455CC">
        <w:rPr>
          <w:rFonts w:ascii="方正仿宋_GBK" w:eastAsia="方正仿宋_GBK" w:hint="eastAsia"/>
          <w:sz w:val="32"/>
        </w:rPr>
        <w:t>（2）诉讼：</w:t>
      </w:r>
      <w:r>
        <w:rPr>
          <w:rFonts w:ascii="方正仿宋_GBK" w:eastAsia="方正仿宋_GBK" w:hint="eastAsia"/>
          <w:sz w:val="32"/>
        </w:rPr>
        <w:t>依法</w:t>
      </w:r>
      <w:r w:rsidRPr="00C455CC">
        <w:rPr>
          <w:rFonts w:ascii="方正仿宋_GBK" w:eastAsia="方正仿宋_GBK" w:hint="eastAsia"/>
          <w:sz w:val="32"/>
        </w:rPr>
        <w:t>向</w:t>
      </w:r>
      <w:r>
        <w:rPr>
          <w:rFonts w:ascii="方正仿宋_GBK" w:eastAsia="方正仿宋_GBK" w:hint="eastAsia"/>
          <w:sz w:val="32"/>
        </w:rPr>
        <w:t>有管辖权的</w:t>
      </w:r>
      <w:r w:rsidRPr="00C455CC">
        <w:rPr>
          <w:rFonts w:ascii="方正仿宋_GBK" w:eastAsia="方正仿宋_GBK" w:hint="eastAsia"/>
          <w:sz w:val="32"/>
        </w:rPr>
        <w:t>人民法院提起诉讼。</w:t>
      </w:r>
    </w:p>
    <w:p w14:paraId="65069692" w14:textId="77777777" w:rsidR="00650DFF" w:rsidRPr="00DD5714" w:rsidRDefault="00650DFF" w:rsidP="00650DFF">
      <w:pPr>
        <w:overflowPunct w:val="0"/>
        <w:autoSpaceDE w:val="0"/>
        <w:autoSpaceDN w:val="0"/>
        <w:adjustRightInd w:val="0"/>
        <w:snapToGrid w:val="0"/>
        <w:ind w:firstLineChars="200" w:firstLine="640"/>
        <w:textAlignment w:val="baseline"/>
        <w:rPr>
          <w:rFonts w:ascii="方正仿宋_GBK" w:eastAsia="方正仿宋_GBK"/>
          <w:sz w:val="32"/>
        </w:rPr>
      </w:pPr>
      <w:r>
        <w:rPr>
          <w:rFonts w:ascii="方正仿宋_GBK" w:eastAsia="方正仿宋_GBK" w:hint="eastAsia"/>
          <w:sz w:val="32"/>
        </w:rPr>
        <w:t>15</w:t>
      </w:r>
      <w:r w:rsidRPr="00270768">
        <w:rPr>
          <w:rFonts w:ascii="方正仿宋_GBK" w:eastAsia="方正仿宋_GBK" w:hint="eastAsia"/>
          <w:sz w:val="32"/>
        </w:rPr>
        <w:t>.3 在争议解决期间，合同中未涉及争议部分的条款仍须履行。</w:t>
      </w:r>
      <w:bookmarkEnd w:id="174"/>
      <w:bookmarkEnd w:id="175"/>
      <w:bookmarkEnd w:id="176"/>
    </w:p>
    <w:p w14:paraId="48CB4803" w14:textId="77777777" w:rsidR="00650DFF" w:rsidRPr="0036033E"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177" w:name="_Toc146771535"/>
      <w:bookmarkStart w:id="178" w:name="_Toc146772611"/>
      <w:bookmarkStart w:id="179" w:name="_Toc150948450"/>
      <w:bookmarkStart w:id="180" w:name="_Toc189736994"/>
      <w:r>
        <w:rPr>
          <w:rFonts w:ascii="方正仿宋_GBK" w:eastAsia="方正仿宋_GBK" w:hAnsi="方正仿宋_GBK" w:hint="eastAsia"/>
          <w:sz w:val="32"/>
        </w:rPr>
        <w:t xml:space="preserve">第16条  </w:t>
      </w:r>
      <w:r w:rsidRPr="0036033E">
        <w:rPr>
          <w:rFonts w:ascii="方正仿宋_GBK" w:eastAsia="方正仿宋_GBK" w:hAnsi="方正仿宋_GBK"/>
          <w:sz w:val="32"/>
        </w:rPr>
        <w:t>合同生效</w:t>
      </w:r>
      <w:bookmarkEnd w:id="177"/>
      <w:bookmarkEnd w:id="178"/>
      <w:bookmarkEnd w:id="179"/>
      <w:bookmarkEnd w:id="180"/>
    </w:p>
    <w:p w14:paraId="39968749" w14:textId="77777777" w:rsidR="00650DFF" w:rsidRPr="00DD5714" w:rsidRDefault="00650DFF" w:rsidP="00650DFF">
      <w:pPr>
        <w:snapToGrid w:val="0"/>
        <w:ind w:firstLineChars="200" w:firstLine="640"/>
        <w:rPr>
          <w:rFonts w:ascii="方正仿宋_GBK" w:eastAsia="方正仿宋_GBK"/>
          <w:sz w:val="32"/>
        </w:rPr>
      </w:pPr>
      <w:r w:rsidRPr="00C41B42">
        <w:rPr>
          <w:rFonts w:ascii="方正仿宋_GBK" w:eastAsia="方正仿宋_GBK" w:hint="eastAsia"/>
          <w:sz w:val="32"/>
        </w:rPr>
        <w:t>本合同自</w:t>
      </w:r>
      <w:r w:rsidRPr="00C41B42">
        <w:rPr>
          <w:rFonts w:ascii="方正仿宋_GBK" w:eastAsia="方正仿宋_GBK"/>
          <w:sz w:val="32"/>
        </w:rPr>
        <w:t>双方</w:t>
      </w:r>
      <w:r w:rsidRPr="00C41B42">
        <w:rPr>
          <w:rFonts w:ascii="方正仿宋_GBK" w:eastAsia="方正仿宋_GBK" w:hint="eastAsia"/>
          <w:sz w:val="32"/>
        </w:rPr>
        <w:t>法定代表人（负责人）或其</w:t>
      </w:r>
      <w:r w:rsidRPr="00C41B42">
        <w:rPr>
          <w:rFonts w:ascii="方正仿宋_GBK" w:eastAsia="方正仿宋_GBK"/>
          <w:sz w:val="32"/>
        </w:rPr>
        <w:t>授权代表签署并加盖</w:t>
      </w:r>
      <w:r w:rsidRPr="00C41B42">
        <w:rPr>
          <w:rFonts w:ascii="方正仿宋_GBK" w:eastAsia="方正仿宋_GBK" w:hint="eastAsia"/>
          <w:sz w:val="32"/>
        </w:rPr>
        <w:t>双方</w:t>
      </w:r>
      <w:r w:rsidRPr="00C41B42">
        <w:rPr>
          <w:rFonts w:ascii="方正仿宋_GBK" w:eastAsia="方正仿宋_GBK"/>
          <w:sz w:val="32"/>
        </w:rPr>
        <w:t>公章</w:t>
      </w:r>
      <w:r w:rsidRPr="00C41B42">
        <w:rPr>
          <w:rFonts w:ascii="方正仿宋_GBK" w:eastAsia="方正仿宋_GBK" w:hint="eastAsia"/>
          <w:sz w:val="32"/>
        </w:rPr>
        <w:t>或合同专用章之日起生效。</w:t>
      </w:r>
    </w:p>
    <w:p w14:paraId="5ED0E072" w14:textId="77777777" w:rsidR="00650DFF"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181" w:name="_Toc189736995"/>
      <w:r w:rsidRPr="00234B2A">
        <w:rPr>
          <w:rFonts w:ascii="方正仿宋_GBK" w:eastAsia="方正仿宋_GBK" w:hAnsi="方正仿宋_GBK" w:hint="eastAsia"/>
          <w:sz w:val="32"/>
        </w:rPr>
        <w:t>第</w:t>
      </w:r>
      <w:r>
        <w:rPr>
          <w:rFonts w:ascii="方正仿宋_GBK" w:eastAsia="方正仿宋_GBK" w:hAnsi="方正仿宋_GBK" w:hint="eastAsia"/>
          <w:sz w:val="32"/>
        </w:rPr>
        <w:t>17</w:t>
      </w:r>
      <w:r w:rsidRPr="00234B2A">
        <w:rPr>
          <w:rFonts w:ascii="方正仿宋_GBK" w:eastAsia="方正仿宋_GBK" w:hAnsi="方正仿宋_GBK" w:hint="eastAsia"/>
          <w:sz w:val="32"/>
        </w:rPr>
        <w:t xml:space="preserve">条  </w:t>
      </w:r>
      <w:r w:rsidRPr="008220EC">
        <w:rPr>
          <w:rFonts w:ascii="方正仿宋_GBK" w:eastAsia="方正仿宋_GBK" w:hAnsi="方正仿宋_GBK" w:hint="eastAsia"/>
          <w:sz w:val="32"/>
        </w:rPr>
        <w:t>签订日期</w:t>
      </w:r>
      <w:bookmarkEnd w:id="181"/>
      <w:r>
        <w:rPr>
          <w:rFonts w:ascii="方正仿宋_GBK" w:eastAsia="方正仿宋_GBK" w:hAnsi="方正仿宋_GBK" w:hint="eastAsia"/>
          <w:sz w:val="32"/>
        </w:rPr>
        <w:t xml:space="preserve">  </w:t>
      </w:r>
    </w:p>
    <w:p w14:paraId="0E3F68F5" w14:textId="77777777" w:rsidR="00650DFF" w:rsidRPr="00671A12" w:rsidRDefault="00650DFF" w:rsidP="00650DFF">
      <w:pPr>
        <w:snapToGrid w:val="0"/>
        <w:ind w:firstLineChars="200" w:firstLine="640"/>
        <w:rPr>
          <w:rFonts w:ascii="方正仿宋_GBK" w:eastAsia="方正仿宋_GBK"/>
          <w:sz w:val="32"/>
        </w:rPr>
      </w:pPr>
      <w:r w:rsidRPr="003D6E50">
        <w:rPr>
          <w:rFonts w:ascii="方正仿宋_GBK" w:eastAsia="方正仿宋_GBK" w:hint="eastAsia"/>
          <w:sz w:val="32"/>
        </w:rPr>
        <w:t>合同签订日期以双方中最后一方</w:t>
      </w:r>
      <w:r w:rsidRPr="003D6E50">
        <w:rPr>
          <w:rFonts w:ascii="方正仿宋_GBK" w:eastAsia="方正仿宋_GBK"/>
          <w:sz w:val="32"/>
        </w:rPr>
        <w:t>签署并加盖公章</w:t>
      </w:r>
      <w:r w:rsidRPr="003D6E50">
        <w:rPr>
          <w:rFonts w:ascii="方正仿宋_GBK" w:eastAsia="方正仿宋_GBK" w:hint="eastAsia"/>
          <w:sz w:val="32"/>
        </w:rPr>
        <w:t>或合同专用章的日期为准。</w:t>
      </w:r>
    </w:p>
    <w:p w14:paraId="31AA35ED" w14:textId="77777777" w:rsidR="00650DFF" w:rsidRPr="008220EC" w:rsidRDefault="00650DFF" w:rsidP="00650DFF">
      <w:pPr>
        <w:pStyle w:val="1"/>
        <w:snapToGrid w:val="0"/>
        <w:spacing w:before="0" w:after="0" w:line="240" w:lineRule="auto"/>
        <w:ind w:firstLineChars="200" w:firstLine="693"/>
        <w:rPr>
          <w:rFonts w:ascii="方正仿宋_GBK" w:eastAsia="方正仿宋_GBK" w:hAnsi="方正仿宋_GBK"/>
          <w:sz w:val="32"/>
        </w:rPr>
      </w:pPr>
      <w:bookmarkStart w:id="182" w:name="_Toc189736996"/>
      <w:r w:rsidRPr="008220EC">
        <w:rPr>
          <w:rFonts w:ascii="方正仿宋_GBK" w:eastAsia="方正仿宋_GBK" w:hAnsi="方正仿宋_GBK" w:hint="eastAsia"/>
          <w:sz w:val="32"/>
        </w:rPr>
        <w:t>第</w:t>
      </w:r>
      <w:r>
        <w:rPr>
          <w:rFonts w:ascii="方正仿宋_GBK" w:eastAsia="方正仿宋_GBK" w:hAnsi="方正仿宋_GBK" w:hint="eastAsia"/>
          <w:sz w:val="32"/>
        </w:rPr>
        <w:t>18</w:t>
      </w:r>
      <w:r w:rsidRPr="008220EC">
        <w:rPr>
          <w:rFonts w:ascii="方正仿宋_GBK" w:eastAsia="方正仿宋_GBK" w:hAnsi="方正仿宋_GBK" w:hint="eastAsia"/>
          <w:sz w:val="32"/>
        </w:rPr>
        <w:t>条  份数</w:t>
      </w:r>
      <w:bookmarkEnd w:id="182"/>
    </w:p>
    <w:p w14:paraId="69E3A467" w14:textId="35D17192" w:rsidR="00650DFF" w:rsidRPr="00DD5714" w:rsidRDefault="00650DFF" w:rsidP="00650DFF">
      <w:pPr>
        <w:snapToGrid w:val="0"/>
        <w:ind w:firstLineChars="200" w:firstLine="640"/>
        <w:rPr>
          <w:rFonts w:ascii="方正仿宋_GBK" w:eastAsia="方正仿宋_GBK"/>
          <w:sz w:val="32"/>
        </w:rPr>
      </w:pPr>
      <w:r w:rsidRPr="00E84B66">
        <w:rPr>
          <w:rFonts w:ascii="方正仿宋_GBK" w:eastAsia="方正仿宋_GBK" w:hAnsi="宋体" w:hint="eastAsia"/>
          <w:sz w:val="32"/>
          <w:szCs w:val="32"/>
        </w:rPr>
        <w:t>本合同正本</w:t>
      </w:r>
      <w:r>
        <w:rPr>
          <w:rFonts w:ascii="方正仿宋_GBK" w:eastAsia="方正仿宋_GBK" w:hAnsi="宋体" w:hint="eastAsia"/>
          <w:sz w:val="32"/>
          <w:szCs w:val="32"/>
        </w:rPr>
        <w:t>一式肆</w:t>
      </w:r>
      <w:r w:rsidRPr="00E84B66">
        <w:rPr>
          <w:rFonts w:ascii="方正仿宋_GBK" w:eastAsia="方正仿宋_GBK" w:hAnsi="宋体" w:hint="eastAsia"/>
          <w:sz w:val="32"/>
          <w:szCs w:val="32"/>
        </w:rPr>
        <w:t>份，</w:t>
      </w:r>
      <w:r w:rsidR="00BD18B2">
        <w:rPr>
          <w:rFonts w:ascii="方正仿宋_GBK" w:eastAsia="方正仿宋_GBK" w:hAnsi="宋体" w:hint="eastAsia"/>
          <w:sz w:val="32"/>
          <w:szCs w:val="32"/>
        </w:rPr>
        <w:t>甲方</w:t>
      </w:r>
      <w:r w:rsidRPr="00E84B66">
        <w:rPr>
          <w:rFonts w:ascii="方正仿宋_GBK" w:eastAsia="方正仿宋_GBK" w:hAnsi="宋体" w:hint="eastAsia"/>
          <w:sz w:val="32"/>
          <w:szCs w:val="32"/>
        </w:rPr>
        <w:t>执</w:t>
      </w:r>
      <w:r>
        <w:rPr>
          <w:rFonts w:ascii="方正仿宋_GBK" w:eastAsia="方正仿宋_GBK" w:hAnsi="宋体" w:hint="eastAsia"/>
          <w:sz w:val="32"/>
          <w:szCs w:val="32"/>
        </w:rPr>
        <w:t>贰</w:t>
      </w:r>
      <w:r w:rsidRPr="00E84B66">
        <w:rPr>
          <w:rFonts w:ascii="方正仿宋_GBK" w:eastAsia="方正仿宋_GBK" w:hAnsi="宋体" w:hint="eastAsia"/>
          <w:sz w:val="32"/>
          <w:szCs w:val="32"/>
        </w:rPr>
        <w:t>份</w:t>
      </w:r>
      <w:r>
        <w:rPr>
          <w:rFonts w:ascii="方正仿宋_GBK" w:eastAsia="方正仿宋_GBK" w:hAnsi="宋体" w:hint="eastAsia"/>
          <w:sz w:val="32"/>
          <w:szCs w:val="32"/>
        </w:rPr>
        <w:t>，</w:t>
      </w:r>
      <w:r w:rsidR="00BD18B2">
        <w:rPr>
          <w:rFonts w:ascii="方正仿宋_GBK" w:eastAsia="方正仿宋_GBK" w:hAnsi="宋体" w:hint="eastAsia"/>
          <w:sz w:val="32"/>
          <w:szCs w:val="32"/>
        </w:rPr>
        <w:t>乙方</w:t>
      </w:r>
      <w:r>
        <w:rPr>
          <w:rFonts w:ascii="方正仿宋_GBK" w:eastAsia="方正仿宋_GBK" w:hAnsi="宋体" w:hint="eastAsia"/>
          <w:sz w:val="32"/>
          <w:szCs w:val="32"/>
        </w:rPr>
        <w:t>执贰份</w:t>
      </w:r>
      <w:r w:rsidRPr="00072B32">
        <w:rPr>
          <w:rFonts w:ascii="方正仿宋_GBK" w:eastAsia="方正仿宋_GBK" w:hAnsi="宋体" w:hint="eastAsia"/>
          <w:sz w:val="32"/>
          <w:szCs w:val="32"/>
        </w:rPr>
        <w:t>。</w:t>
      </w:r>
    </w:p>
    <w:p w14:paraId="5D27056B" w14:textId="77777777" w:rsidR="00650DFF" w:rsidRPr="00270768" w:rsidRDefault="00650DFF" w:rsidP="00650DFF">
      <w:pPr>
        <w:pStyle w:val="1"/>
        <w:snapToGrid w:val="0"/>
        <w:spacing w:before="0" w:after="0" w:line="240" w:lineRule="auto"/>
        <w:ind w:left="640"/>
        <w:rPr>
          <w:rFonts w:ascii="方正仿宋_GBK" w:eastAsia="方正仿宋_GBK" w:hAnsi="方正仿宋_GBK"/>
          <w:sz w:val="32"/>
        </w:rPr>
      </w:pPr>
      <w:bookmarkStart w:id="183" w:name="_Toc150930883"/>
      <w:bookmarkStart w:id="184" w:name="_Toc150930908"/>
      <w:bookmarkStart w:id="185" w:name="_Toc239494036"/>
      <w:bookmarkStart w:id="186" w:name="_Toc239498608"/>
      <w:bookmarkStart w:id="187" w:name="_Toc246906537"/>
      <w:bookmarkStart w:id="188" w:name="_Toc189736997"/>
      <w:bookmarkEnd w:id="183"/>
      <w:bookmarkEnd w:id="184"/>
      <w:r>
        <w:rPr>
          <w:rFonts w:ascii="方正仿宋_GBK" w:eastAsia="方正仿宋_GBK" w:hAnsi="方正仿宋_GBK" w:hint="eastAsia"/>
          <w:sz w:val="32"/>
        </w:rPr>
        <w:t xml:space="preserve">第19条  </w:t>
      </w:r>
      <w:r w:rsidRPr="00195FC6">
        <w:rPr>
          <w:rFonts w:ascii="方正仿宋_GBK" w:eastAsia="方正仿宋_GBK" w:hAnsi="方正仿宋_GBK" w:hint="eastAsia"/>
          <w:sz w:val="32"/>
        </w:rPr>
        <w:t>特别约定</w:t>
      </w:r>
      <w:bookmarkEnd w:id="185"/>
      <w:bookmarkEnd w:id="186"/>
      <w:bookmarkEnd w:id="187"/>
      <w:bookmarkEnd w:id="188"/>
    </w:p>
    <w:p w14:paraId="3D07B955" w14:textId="77777777" w:rsidR="00650DFF" w:rsidRPr="00671A12" w:rsidRDefault="00650DFF" w:rsidP="00650DFF">
      <w:pPr>
        <w:snapToGrid w:val="0"/>
        <w:ind w:firstLineChars="200" w:firstLine="640"/>
        <w:rPr>
          <w:rFonts w:ascii="方正仿宋_GBK" w:eastAsia="方正仿宋_GBK"/>
          <w:sz w:val="32"/>
        </w:rPr>
      </w:pPr>
      <w:r w:rsidRPr="00270768">
        <w:rPr>
          <w:rFonts w:ascii="方正仿宋_GBK" w:eastAsia="方正仿宋_GBK" w:hAnsi="宋体" w:hint="eastAsia"/>
          <w:sz w:val="32"/>
          <w:szCs w:val="32"/>
        </w:rPr>
        <w:t>本特别约定是对合同其他条款的修改或补充，如有不一致，以特别约定为准。</w:t>
      </w:r>
    </w:p>
    <w:p w14:paraId="6C5DB516" w14:textId="4FD68DF1"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19.1 合同软件需要</w:t>
      </w:r>
      <w:r w:rsidR="00BD18B2">
        <w:rPr>
          <w:rFonts w:ascii="方正仿宋_GBK" w:eastAsia="方正仿宋_GBK" w:hint="eastAsia"/>
          <w:sz w:val="32"/>
        </w:rPr>
        <w:t>乙方</w:t>
      </w:r>
      <w:r>
        <w:rPr>
          <w:rFonts w:ascii="方正仿宋_GBK" w:eastAsia="方正仿宋_GBK" w:hint="eastAsia"/>
          <w:sz w:val="32"/>
        </w:rPr>
        <w:t>提供接入银行金融系统、物流服务系统、电子支付系统等其他第三方系统的服务时，双方另行协商需要支付给</w:t>
      </w:r>
      <w:r w:rsidR="00BD18B2">
        <w:rPr>
          <w:rFonts w:ascii="方正仿宋_GBK" w:eastAsia="方正仿宋_GBK" w:hint="eastAsia"/>
          <w:sz w:val="32"/>
        </w:rPr>
        <w:t>乙方</w:t>
      </w:r>
      <w:r>
        <w:rPr>
          <w:rFonts w:ascii="方正仿宋_GBK" w:eastAsia="方正仿宋_GBK" w:hint="eastAsia"/>
          <w:sz w:val="32"/>
        </w:rPr>
        <w:t>的接入服务费用和支付方式。</w:t>
      </w:r>
    </w:p>
    <w:p w14:paraId="61F90A92" w14:textId="60CB14FD"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 xml:space="preserve">19.2 </w:t>
      </w:r>
      <w:r w:rsidR="00BD18B2">
        <w:rPr>
          <w:rFonts w:ascii="方正仿宋_GBK" w:eastAsia="方正仿宋_GBK" w:hint="eastAsia"/>
          <w:sz w:val="32"/>
        </w:rPr>
        <w:t>乙方</w:t>
      </w:r>
      <w:r>
        <w:rPr>
          <w:rFonts w:ascii="方正仿宋_GBK" w:eastAsia="方正仿宋_GBK" w:hint="eastAsia"/>
          <w:sz w:val="32"/>
        </w:rPr>
        <w:t>提供合同软件接入其他第三方系统时，应由</w:t>
      </w:r>
      <w:r w:rsidR="00BD18B2">
        <w:rPr>
          <w:rFonts w:ascii="方正仿宋_GBK" w:eastAsia="方正仿宋_GBK" w:hint="eastAsia"/>
          <w:sz w:val="32"/>
        </w:rPr>
        <w:t>甲方</w:t>
      </w:r>
      <w:r>
        <w:rPr>
          <w:rFonts w:ascii="方正仿宋_GBK" w:eastAsia="方正仿宋_GBK" w:hint="eastAsia"/>
          <w:sz w:val="32"/>
        </w:rPr>
        <w:t>、</w:t>
      </w:r>
      <w:r w:rsidR="00BD18B2">
        <w:rPr>
          <w:rFonts w:ascii="方正仿宋_GBK" w:eastAsia="方正仿宋_GBK" w:hint="eastAsia"/>
          <w:sz w:val="32"/>
        </w:rPr>
        <w:t>乙方</w:t>
      </w:r>
      <w:r>
        <w:rPr>
          <w:rFonts w:ascii="方正仿宋_GBK" w:eastAsia="方正仿宋_GBK" w:hint="eastAsia"/>
          <w:sz w:val="32"/>
        </w:rPr>
        <w:t>及第三方共同约定接入方式和接入标准，并按照三方约定的方式和标准进行接入。</w:t>
      </w:r>
    </w:p>
    <w:p w14:paraId="2A176D5D" w14:textId="77777777"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19.3 合同软件的交付及验收不以是否接入其他第三方系统为准，因接入第三方系统导致的合同软件不能上线生产，不视为合同软件未交付或不能验收。</w:t>
      </w:r>
    </w:p>
    <w:p w14:paraId="5FCB58F5" w14:textId="5F9AB8B9"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 xml:space="preserve">19.4 </w:t>
      </w:r>
      <w:r w:rsidR="00BD18B2">
        <w:rPr>
          <w:rFonts w:ascii="方正仿宋_GBK" w:eastAsia="方正仿宋_GBK" w:hint="eastAsia"/>
          <w:sz w:val="32"/>
        </w:rPr>
        <w:t>甲方</w:t>
      </w:r>
      <w:r>
        <w:rPr>
          <w:rFonts w:ascii="方正仿宋_GBK" w:eastAsia="方正仿宋_GBK" w:hint="eastAsia"/>
          <w:sz w:val="32"/>
        </w:rPr>
        <w:t>应该提供不低于本合同附件二（软件运行环境）建议的硬件及网络运行环境，如运行环境低于附件二的建议环境，</w:t>
      </w:r>
      <w:r w:rsidR="00BD18B2">
        <w:rPr>
          <w:rFonts w:ascii="方正仿宋_GBK" w:eastAsia="方正仿宋_GBK" w:hint="eastAsia"/>
          <w:sz w:val="32"/>
        </w:rPr>
        <w:t>乙方</w:t>
      </w:r>
      <w:r>
        <w:rPr>
          <w:rFonts w:ascii="方正仿宋_GBK" w:eastAsia="方正仿宋_GBK" w:hint="eastAsia"/>
          <w:sz w:val="32"/>
        </w:rPr>
        <w:t>则不保证合同软件的正常运行。</w:t>
      </w:r>
    </w:p>
    <w:p w14:paraId="1720967C" w14:textId="77777777"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19.5 系统的一般故障是指不影响用户各项使用功能的故障，包括响应速度慢、偶尔网页打不开、部分功能需要经常刷新才能使用等非系统停止响应的故障，以及其他影响到用户使用体验的现象。</w:t>
      </w:r>
    </w:p>
    <w:p w14:paraId="5839C09A" w14:textId="77777777" w:rsidR="00650DFF" w:rsidRDefault="00650DFF" w:rsidP="00650DFF">
      <w:pPr>
        <w:snapToGrid w:val="0"/>
        <w:ind w:firstLineChars="200" w:firstLine="640"/>
        <w:rPr>
          <w:rFonts w:ascii="方正仿宋_GBK" w:eastAsia="方正仿宋_GBK"/>
          <w:sz w:val="32"/>
        </w:rPr>
      </w:pPr>
      <w:r>
        <w:rPr>
          <w:rFonts w:ascii="方正仿宋_GBK" w:eastAsia="方正仿宋_GBK" w:hint="eastAsia"/>
          <w:sz w:val="32"/>
        </w:rPr>
        <w:t>19.6 系统的重大故障是指系统完全停止响应的故障，包括服务器宕机、网页完全不能访问、部分功能完全不能使用、交易或清算信息经常性的丢失等，以及其他导致用户完全无法使用合同软件的故障现象。</w:t>
      </w:r>
    </w:p>
    <w:p w14:paraId="3A9EBE92" w14:textId="77777777" w:rsidR="00E56681" w:rsidRPr="002D2B14" w:rsidRDefault="00E56681" w:rsidP="00650DFF">
      <w:pPr>
        <w:snapToGrid w:val="0"/>
        <w:ind w:firstLineChars="200" w:firstLine="640"/>
        <w:rPr>
          <w:rFonts w:ascii="方正仿宋_GBK" w:eastAsia="方正仿宋_GBK"/>
          <w:sz w:val="32"/>
        </w:rPr>
      </w:pPr>
      <w:r>
        <w:rPr>
          <w:rFonts w:ascii="方正仿宋_GBK" w:eastAsia="方正仿宋_GBK" w:hint="eastAsia"/>
          <w:sz w:val="32"/>
        </w:rPr>
        <w:t>19.7 合同软件的功能及性能</w:t>
      </w:r>
      <w:r w:rsidR="00A54519">
        <w:rPr>
          <w:rFonts w:ascii="方正仿宋_GBK" w:eastAsia="方正仿宋_GBK" w:hint="eastAsia"/>
          <w:sz w:val="32"/>
        </w:rPr>
        <w:t>指标以附件三《农校对接电子商务项目投标书》的描述为准，</w:t>
      </w:r>
      <w:r w:rsidR="00384FD9">
        <w:rPr>
          <w:rFonts w:ascii="方正仿宋_GBK" w:eastAsia="方正仿宋_GBK" w:hint="eastAsia"/>
          <w:sz w:val="32"/>
        </w:rPr>
        <w:t>如果</w:t>
      </w:r>
      <w:r w:rsidR="00A54519">
        <w:rPr>
          <w:rFonts w:ascii="方正仿宋_GBK" w:eastAsia="方正仿宋_GBK" w:hint="eastAsia"/>
          <w:sz w:val="32"/>
        </w:rPr>
        <w:t>本合同</w:t>
      </w:r>
      <w:r w:rsidR="00384FD9">
        <w:rPr>
          <w:rFonts w:ascii="方正仿宋_GBK" w:eastAsia="方正仿宋_GBK" w:hint="eastAsia"/>
          <w:sz w:val="32"/>
        </w:rPr>
        <w:t>的条款</w:t>
      </w:r>
      <w:r w:rsidR="00A54519">
        <w:rPr>
          <w:rFonts w:ascii="方正仿宋_GBK" w:eastAsia="方正仿宋_GBK" w:hint="eastAsia"/>
          <w:sz w:val="32"/>
        </w:rPr>
        <w:t>与附件三</w:t>
      </w:r>
      <w:r w:rsidR="00384FD9">
        <w:rPr>
          <w:rFonts w:ascii="方正仿宋_GBK" w:eastAsia="方正仿宋_GBK" w:hint="eastAsia"/>
          <w:sz w:val="32"/>
        </w:rPr>
        <w:t>描述有冲突，则以本合同为准。</w:t>
      </w:r>
    </w:p>
    <w:p w14:paraId="7701ACB8" w14:textId="77777777" w:rsidR="00650DFF" w:rsidRPr="00052AE1" w:rsidRDefault="00650DFF" w:rsidP="00650DFF">
      <w:pPr>
        <w:snapToGrid w:val="0"/>
        <w:rPr>
          <w:rFonts w:ascii="方正仿宋_GBK" w:eastAsia="方正仿宋_GBK"/>
          <w:sz w:val="32"/>
          <w:u w:val="single"/>
        </w:rPr>
      </w:pPr>
    </w:p>
    <w:p w14:paraId="164C0C34" w14:textId="77777777" w:rsidR="00650DFF" w:rsidRDefault="00650DFF" w:rsidP="00650DFF">
      <w:pPr>
        <w:jc w:val="left"/>
        <w:rPr>
          <w:rFonts w:ascii="方正仿宋_GBK" w:eastAsia="方正仿宋_GBK"/>
          <w:sz w:val="32"/>
        </w:rPr>
      </w:pPr>
      <w:r w:rsidRPr="00F402D7">
        <w:rPr>
          <w:rFonts w:ascii="方正仿宋_GBK" w:eastAsia="方正仿宋_GBK" w:hint="eastAsia"/>
          <w:sz w:val="32"/>
        </w:rPr>
        <w:t>（以下无正文）</w:t>
      </w:r>
    </w:p>
    <w:p w14:paraId="7E7CD604" w14:textId="77777777" w:rsidR="00650DFF" w:rsidRDefault="00650DFF" w:rsidP="00650DFF">
      <w:pPr>
        <w:jc w:val="center"/>
        <w:rPr>
          <w:rFonts w:ascii="方正仿宋_GBK" w:eastAsia="方正仿宋_GBK"/>
          <w:b/>
          <w:sz w:val="32"/>
        </w:rPr>
      </w:pPr>
      <w:r>
        <w:rPr>
          <w:rFonts w:ascii="方正仿宋_GBK" w:eastAsia="方正仿宋_GBK"/>
          <w:sz w:val="32"/>
        </w:rPr>
        <w:br w:type="page"/>
      </w:r>
      <w:r>
        <w:rPr>
          <w:rFonts w:ascii="方正仿宋_GBK" w:eastAsia="方正仿宋_GBK" w:hint="eastAsia"/>
          <w:b/>
          <w:sz w:val="32"/>
        </w:rPr>
        <w:t>签 署 页</w:t>
      </w:r>
    </w:p>
    <w:p w14:paraId="162B6153" w14:textId="77777777" w:rsidR="00650DFF" w:rsidRDefault="00650DFF" w:rsidP="00650DFF">
      <w:pPr>
        <w:jc w:val="center"/>
        <w:rPr>
          <w:rFonts w:ascii="方正仿宋_GBK" w:eastAsia="方正仿宋_GBK"/>
          <w:b/>
          <w:sz w:val="32"/>
        </w:rPr>
      </w:pPr>
    </w:p>
    <w:tbl>
      <w:tblPr>
        <w:tblW w:w="0" w:type="auto"/>
        <w:tblInd w:w="-252" w:type="dxa"/>
        <w:tblLayout w:type="fixed"/>
        <w:tblLook w:val="0000" w:firstRow="0" w:lastRow="0" w:firstColumn="0" w:lastColumn="0" w:noHBand="0" w:noVBand="0"/>
      </w:tblPr>
      <w:tblGrid>
        <w:gridCol w:w="4595"/>
        <w:gridCol w:w="4603"/>
      </w:tblGrid>
      <w:tr w:rsidR="00650DFF" w14:paraId="6F961256" w14:textId="77777777" w:rsidTr="00E56681">
        <w:trPr>
          <w:cantSplit/>
          <w:trHeight w:hRule="exact" w:val="1642"/>
        </w:trPr>
        <w:tc>
          <w:tcPr>
            <w:tcW w:w="4595" w:type="dxa"/>
            <w:vAlign w:val="center"/>
          </w:tcPr>
          <w:p w14:paraId="19416906" w14:textId="4DAD686C" w:rsidR="00650DFF" w:rsidRDefault="00BD18B2" w:rsidP="00E56681">
            <w:pPr>
              <w:jc w:val="left"/>
              <w:rPr>
                <w:rFonts w:ascii="方正仿宋_GBK" w:eastAsia="方正仿宋_GBK" w:hAnsi="华文仿宋"/>
                <w:sz w:val="32"/>
              </w:rPr>
            </w:pPr>
            <w:r>
              <w:rPr>
                <w:rFonts w:ascii="方正仿宋_GBK" w:eastAsia="方正仿宋_GBK" w:hAnsi="华文仿宋" w:hint="eastAsia"/>
                <w:sz w:val="32"/>
              </w:rPr>
              <w:t>甲方</w:t>
            </w:r>
            <w:r w:rsidR="00650DFF">
              <w:rPr>
                <w:rFonts w:ascii="方正仿宋_GBK" w:eastAsia="方正仿宋_GBK" w:hAnsi="华文仿宋" w:hint="eastAsia"/>
                <w:sz w:val="32"/>
              </w:rPr>
              <w:t>：</w:t>
            </w:r>
          </w:p>
          <w:p w14:paraId="7D66C3AC" w14:textId="77777777" w:rsidR="00650DFF" w:rsidRDefault="00650DFF" w:rsidP="00E56681">
            <w:pPr>
              <w:jc w:val="left"/>
              <w:rPr>
                <w:rFonts w:ascii="方正仿宋_GBK" w:eastAsia="方正仿宋_GBK" w:hAnsi="华文仿宋"/>
                <w:sz w:val="32"/>
              </w:rPr>
            </w:pPr>
            <w:r>
              <w:rPr>
                <w:rFonts w:ascii="方正仿宋_GBK" w:eastAsia="方正仿宋_GBK" w:hAnsi="华文仿宋" w:hint="eastAsia"/>
                <w:sz w:val="32"/>
              </w:rPr>
              <w:t xml:space="preserve">（盖章）     </w:t>
            </w:r>
          </w:p>
        </w:tc>
        <w:tc>
          <w:tcPr>
            <w:tcW w:w="4603" w:type="dxa"/>
            <w:vAlign w:val="center"/>
          </w:tcPr>
          <w:p w14:paraId="6A6D9C09" w14:textId="108BE190" w:rsidR="00650DFF" w:rsidRDefault="00BD18B2" w:rsidP="00E56681">
            <w:pPr>
              <w:jc w:val="left"/>
              <w:rPr>
                <w:rFonts w:ascii="方正仿宋_GBK" w:eastAsia="方正仿宋_GBK" w:hAnsi="华文仿宋"/>
                <w:sz w:val="32"/>
              </w:rPr>
            </w:pPr>
            <w:r>
              <w:rPr>
                <w:rFonts w:ascii="方正仿宋_GBK" w:eastAsia="方正仿宋_GBK" w:hAnsi="华文仿宋" w:hint="eastAsia"/>
                <w:sz w:val="32"/>
              </w:rPr>
              <w:t>乙方</w:t>
            </w:r>
            <w:r w:rsidR="00650DFF">
              <w:rPr>
                <w:rFonts w:ascii="方正仿宋_GBK" w:eastAsia="方正仿宋_GBK" w:hAnsi="华文仿宋" w:hint="eastAsia"/>
                <w:sz w:val="32"/>
              </w:rPr>
              <w:t xml:space="preserve">： </w:t>
            </w:r>
          </w:p>
          <w:p w14:paraId="0A07FD88"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（盖章）</w:t>
            </w:r>
          </w:p>
        </w:tc>
      </w:tr>
      <w:tr w:rsidR="00650DFF" w14:paraId="69E60AC8" w14:textId="77777777" w:rsidTr="00E56681">
        <w:trPr>
          <w:cantSplit/>
          <w:trHeight w:hRule="exact" w:val="1453"/>
        </w:trPr>
        <w:tc>
          <w:tcPr>
            <w:tcW w:w="4595" w:type="dxa"/>
            <w:vAlign w:val="center"/>
          </w:tcPr>
          <w:p w14:paraId="6B4A5577" w14:textId="77777777" w:rsidR="00650DFF" w:rsidRDefault="00650DFF" w:rsidP="00E56681">
            <w:pPr>
              <w:jc w:val="left"/>
              <w:rPr>
                <w:rFonts w:ascii="方正仿宋_GBK" w:eastAsia="方正仿宋_GBK" w:hAnsi="华文仿宋"/>
                <w:sz w:val="32"/>
              </w:rPr>
            </w:pPr>
            <w:r>
              <w:rPr>
                <w:rFonts w:ascii="方正仿宋_GBK" w:eastAsia="方正仿宋_GBK" w:hAnsi="华文仿宋" w:hint="eastAsia"/>
                <w:sz w:val="32"/>
              </w:rPr>
              <w:t>法定代表人(负责人)或</w:t>
            </w:r>
          </w:p>
          <w:p w14:paraId="1DBDA98C" w14:textId="77777777" w:rsidR="00650DFF" w:rsidRDefault="00650DFF" w:rsidP="00E56681">
            <w:pPr>
              <w:jc w:val="left"/>
              <w:rPr>
                <w:rFonts w:ascii="方正仿宋_GBK" w:eastAsia="方正仿宋_GBK" w:hAnsi="华文仿宋"/>
                <w:sz w:val="32"/>
              </w:rPr>
            </w:pPr>
            <w:r>
              <w:rPr>
                <w:rFonts w:ascii="方正仿宋_GBK" w:eastAsia="方正仿宋_GBK" w:hAnsi="华文仿宋" w:hint="eastAsia"/>
                <w:sz w:val="32"/>
              </w:rPr>
              <w:t>授权代表（签字）：</w:t>
            </w:r>
          </w:p>
        </w:tc>
        <w:tc>
          <w:tcPr>
            <w:tcW w:w="4603" w:type="dxa"/>
            <w:vAlign w:val="center"/>
          </w:tcPr>
          <w:p w14:paraId="101E2851" w14:textId="77777777" w:rsidR="00650DFF" w:rsidRDefault="00650DFF" w:rsidP="00E56681">
            <w:pPr>
              <w:jc w:val="left"/>
              <w:rPr>
                <w:rFonts w:ascii="方正仿宋_GBK" w:eastAsia="方正仿宋_GBK" w:hAnsi="华文仿宋"/>
                <w:sz w:val="32"/>
              </w:rPr>
            </w:pPr>
            <w:r>
              <w:rPr>
                <w:rFonts w:ascii="方正仿宋_GBK" w:eastAsia="方正仿宋_GBK" w:hAnsi="华文仿宋" w:hint="eastAsia"/>
                <w:sz w:val="32"/>
              </w:rPr>
              <w:t>法定代表人（负责人）或</w:t>
            </w:r>
          </w:p>
          <w:p w14:paraId="6FFD77B3"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授权代表（签字）：</w:t>
            </w:r>
          </w:p>
        </w:tc>
      </w:tr>
      <w:tr w:rsidR="00650DFF" w14:paraId="64254718" w14:textId="77777777" w:rsidTr="00E56681">
        <w:trPr>
          <w:cantSplit/>
          <w:trHeight w:hRule="exact" w:val="481"/>
        </w:trPr>
        <w:tc>
          <w:tcPr>
            <w:tcW w:w="4595" w:type="dxa"/>
            <w:vAlign w:val="center"/>
          </w:tcPr>
          <w:p w14:paraId="39388521" w14:textId="77777777" w:rsidR="00650DFF" w:rsidRDefault="00650DFF" w:rsidP="00E56681">
            <w:pPr>
              <w:jc w:val="left"/>
              <w:rPr>
                <w:rFonts w:ascii="方正仿宋_GBK" w:eastAsia="方正仿宋_GBK" w:hAnsi="华文仿宋"/>
                <w:sz w:val="32"/>
              </w:rPr>
            </w:pPr>
            <w:r>
              <w:rPr>
                <w:rFonts w:ascii="方正仿宋_GBK" w:eastAsia="方正仿宋_GBK" w:hAnsi="华文仿宋" w:hint="eastAsia"/>
                <w:sz w:val="32"/>
              </w:rPr>
              <w:t>签订日期：</w:t>
            </w:r>
          </w:p>
          <w:p w14:paraId="48582119" w14:textId="77777777" w:rsidR="00650DFF" w:rsidRDefault="00650DFF" w:rsidP="00E56681">
            <w:pPr>
              <w:jc w:val="left"/>
              <w:rPr>
                <w:rFonts w:ascii="方正仿宋_GBK" w:eastAsia="方正仿宋_GBK" w:hAnsi="华文仿宋"/>
                <w:sz w:val="32"/>
              </w:rPr>
            </w:pPr>
          </w:p>
        </w:tc>
        <w:tc>
          <w:tcPr>
            <w:tcW w:w="4603" w:type="dxa"/>
            <w:vAlign w:val="center"/>
          </w:tcPr>
          <w:p w14:paraId="77FA9B50" w14:textId="77777777" w:rsidR="00650DFF" w:rsidRDefault="00650DFF" w:rsidP="00E56681">
            <w:pPr>
              <w:jc w:val="left"/>
              <w:rPr>
                <w:rFonts w:ascii="方正仿宋_GBK" w:eastAsia="方正仿宋_GBK" w:hAnsi="华文仿宋"/>
                <w:sz w:val="32"/>
              </w:rPr>
            </w:pPr>
            <w:r>
              <w:rPr>
                <w:rFonts w:ascii="方正仿宋_GBK" w:eastAsia="方正仿宋_GBK" w:hAnsi="华文仿宋" w:hint="eastAsia"/>
                <w:sz w:val="32"/>
              </w:rPr>
              <w:t>签订日期：</w:t>
            </w:r>
          </w:p>
        </w:tc>
      </w:tr>
      <w:tr w:rsidR="00650DFF" w14:paraId="73840EB7" w14:textId="77777777" w:rsidTr="00E56681">
        <w:trPr>
          <w:cantSplit/>
          <w:trHeight w:hRule="exact" w:val="466"/>
        </w:trPr>
        <w:tc>
          <w:tcPr>
            <w:tcW w:w="4595" w:type="dxa"/>
            <w:vAlign w:val="center"/>
          </w:tcPr>
          <w:p w14:paraId="05254774"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地址：</w:t>
            </w:r>
          </w:p>
        </w:tc>
        <w:tc>
          <w:tcPr>
            <w:tcW w:w="4603" w:type="dxa"/>
            <w:vAlign w:val="center"/>
          </w:tcPr>
          <w:p w14:paraId="0232D78E"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地址：</w:t>
            </w:r>
          </w:p>
        </w:tc>
      </w:tr>
      <w:tr w:rsidR="00650DFF" w14:paraId="786CCE35" w14:textId="77777777" w:rsidTr="00E56681">
        <w:trPr>
          <w:cantSplit/>
          <w:trHeight w:hRule="exact" w:val="466"/>
        </w:trPr>
        <w:tc>
          <w:tcPr>
            <w:tcW w:w="4595" w:type="dxa"/>
            <w:vAlign w:val="center"/>
          </w:tcPr>
          <w:p w14:paraId="2C35822A"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邮编：</w:t>
            </w:r>
          </w:p>
        </w:tc>
        <w:tc>
          <w:tcPr>
            <w:tcW w:w="4603" w:type="dxa"/>
            <w:vAlign w:val="center"/>
          </w:tcPr>
          <w:p w14:paraId="1BCF3D3B"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邮编：</w:t>
            </w:r>
          </w:p>
        </w:tc>
      </w:tr>
      <w:tr w:rsidR="00650DFF" w14:paraId="578A9E31" w14:textId="77777777" w:rsidTr="00E56681">
        <w:trPr>
          <w:cantSplit/>
          <w:trHeight w:hRule="exact" w:val="466"/>
        </w:trPr>
        <w:tc>
          <w:tcPr>
            <w:tcW w:w="4595" w:type="dxa"/>
            <w:vAlign w:val="center"/>
          </w:tcPr>
          <w:p w14:paraId="012FB5ED"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联系人：</w:t>
            </w:r>
          </w:p>
        </w:tc>
        <w:tc>
          <w:tcPr>
            <w:tcW w:w="4603" w:type="dxa"/>
            <w:vAlign w:val="center"/>
          </w:tcPr>
          <w:p w14:paraId="1E630384"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联系人：</w:t>
            </w:r>
          </w:p>
        </w:tc>
      </w:tr>
      <w:tr w:rsidR="00650DFF" w14:paraId="4BF925E2" w14:textId="77777777" w:rsidTr="00E56681">
        <w:trPr>
          <w:cantSplit/>
          <w:trHeight w:hRule="exact" w:val="466"/>
        </w:trPr>
        <w:tc>
          <w:tcPr>
            <w:tcW w:w="4595" w:type="dxa"/>
            <w:vAlign w:val="center"/>
          </w:tcPr>
          <w:p w14:paraId="7BE3AED4"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电话：</w:t>
            </w:r>
          </w:p>
        </w:tc>
        <w:tc>
          <w:tcPr>
            <w:tcW w:w="4603" w:type="dxa"/>
            <w:vAlign w:val="center"/>
          </w:tcPr>
          <w:p w14:paraId="68B6E842"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电话：</w:t>
            </w:r>
          </w:p>
        </w:tc>
      </w:tr>
      <w:tr w:rsidR="00650DFF" w14:paraId="796EB777" w14:textId="77777777" w:rsidTr="00E56681">
        <w:trPr>
          <w:cantSplit/>
          <w:trHeight w:hRule="exact" w:val="466"/>
        </w:trPr>
        <w:tc>
          <w:tcPr>
            <w:tcW w:w="4595" w:type="dxa"/>
            <w:vAlign w:val="center"/>
          </w:tcPr>
          <w:p w14:paraId="302F3D3F"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传真：</w:t>
            </w:r>
          </w:p>
        </w:tc>
        <w:tc>
          <w:tcPr>
            <w:tcW w:w="4603" w:type="dxa"/>
            <w:vAlign w:val="center"/>
          </w:tcPr>
          <w:p w14:paraId="1F4D742D"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传真：</w:t>
            </w:r>
          </w:p>
        </w:tc>
      </w:tr>
      <w:tr w:rsidR="00650DFF" w14:paraId="44278BA2" w14:textId="77777777" w:rsidTr="00E56681">
        <w:trPr>
          <w:cantSplit/>
          <w:trHeight w:hRule="exact" w:val="466"/>
        </w:trPr>
        <w:tc>
          <w:tcPr>
            <w:tcW w:w="4595" w:type="dxa"/>
            <w:vAlign w:val="center"/>
          </w:tcPr>
          <w:p w14:paraId="27813742"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开户银行：</w:t>
            </w:r>
          </w:p>
        </w:tc>
        <w:tc>
          <w:tcPr>
            <w:tcW w:w="4603" w:type="dxa"/>
            <w:vAlign w:val="center"/>
          </w:tcPr>
          <w:p w14:paraId="2331AF87"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 xml:space="preserve">开户银行： </w:t>
            </w:r>
          </w:p>
        </w:tc>
      </w:tr>
      <w:tr w:rsidR="00650DFF" w14:paraId="41FFF692" w14:textId="77777777" w:rsidTr="00E56681">
        <w:trPr>
          <w:cantSplit/>
          <w:trHeight w:hRule="exact" w:val="466"/>
        </w:trPr>
        <w:tc>
          <w:tcPr>
            <w:tcW w:w="4595" w:type="dxa"/>
            <w:vAlign w:val="center"/>
          </w:tcPr>
          <w:p w14:paraId="3C24AB88"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账号：</w:t>
            </w:r>
          </w:p>
        </w:tc>
        <w:tc>
          <w:tcPr>
            <w:tcW w:w="4603" w:type="dxa"/>
            <w:vAlign w:val="center"/>
          </w:tcPr>
          <w:p w14:paraId="65D5468A"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账号：</w:t>
            </w:r>
          </w:p>
        </w:tc>
      </w:tr>
      <w:tr w:rsidR="00650DFF" w14:paraId="1AF51317" w14:textId="77777777" w:rsidTr="00E56681">
        <w:trPr>
          <w:cantSplit/>
          <w:trHeight w:hRule="exact" w:val="568"/>
        </w:trPr>
        <w:tc>
          <w:tcPr>
            <w:tcW w:w="4595" w:type="dxa"/>
            <w:vAlign w:val="center"/>
          </w:tcPr>
          <w:p w14:paraId="13A32219"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 xml:space="preserve">税号： </w:t>
            </w:r>
          </w:p>
        </w:tc>
        <w:tc>
          <w:tcPr>
            <w:tcW w:w="4603" w:type="dxa"/>
            <w:vAlign w:val="center"/>
          </w:tcPr>
          <w:p w14:paraId="745FD180" w14:textId="77777777" w:rsidR="00650DFF" w:rsidRDefault="00650DFF" w:rsidP="00E56681">
            <w:pPr>
              <w:jc w:val="left"/>
              <w:rPr>
                <w:rFonts w:ascii="方正仿宋_GBK" w:eastAsia="方正仿宋_GBK"/>
                <w:sz w:val="32"/>
              </w:rPr>
            </w:pPr>
            <w:r>
              <w:rPr>
                <w:rFonts w:ascii="方正仿宋_GBK" w:eastAsia="方正仿宋_GBK" w:hAnsi="华文仿宋" w:hint="eastAsia"/>
                <w:sz w:val="32"/>
              </w:rPr>
              <w:t>税号：</w:t>
            </w:r>
          </w:p>
        </w:tc>
      </w:tr>
    </w:tbl>
    <w:p w14:paraId="46EA08EF" w14:textId="77777777" w:rsidR="00650DFF" w:rsidRDefault="00650DFF" w:rsidP="00650DFF"/>
    <w:p w14:paraId="1B659FC7" w14:textId="77777777" w:rsidR="00650DFF" w:rsidRDefault="00650DFF" w:rsidP="00650DFF">
      <w:pPr>
        <w:snapToGrid w:val="0"/>
        <w:rPr>
          <w:rFonts w:ascii="方正仿宋_GBK" w:eastAsia="方正仿宋_GBK"/>
          <w:b/>
          <w:sz w:val="32"/>
        </w:rPr>
      </w:pPr>
      <w:bookmarkStart w:id="189" w:name="_Toc246495345"/>
      <w:r>
        <w:rPr>
          <w:rFonts w:ascii="方正仿宋_GBK" w:eastAsia="方正仿宋_GBK"/>
          <w:b/>
          <w:sz w:val="32"/>
        </w:rPr>
        <w:t xml:space="preserve"> </w:t>
      </w:r>
    </w:p>
    <w:p w14:paraId="24AF5ECD" w14:textId="77777777" w:rsidR="00650DFF" w:rsidRPr="00B16B5C" w:rsidRDefault="00650DFF" w:rsidP="00650DFF">
      <w:pPr>
        <w:snapToGrid w:val="0"/>
        <w:rPr>
          <w:rFonts w:ascii="方正仿宋_GBK" w:eastAsia="方正仿宋_GBK"/>
          <w:b/>
          <w:sz w:val="32"/>
        </w:rPr>
      </w:pPr>
      <w:r>
        <w:rPr>
          <w:rFonts w:ascii="方正仿宋_GBK" w:eastAsia="方正仿宋_GBK"/>
          <w:b/>
          <w:sz w:val="32"/>
        </w:rPr>
        <w:br w:type="page"/>
      </w:r>
    </w:p>
    <w:p w14:paraId="76D49937" w14:textId="77777777" w:rsidR="00650DFF" w:rsidRDefault="00650DFF" w:rsidP="00650DFF">
      <w:pPr>
        <w:snapToGrid w:val="0"/>
      </w:pPr>
    </w:p>
    <w:p w14:paraId="5506BC67" w14:textId="77777777" w:rsidR="00650DFF" w:rsidRPr="005F73D7" w:rsidRDefault="00650DFF" w:rsidP="00650DFF">
      <w:pPr>
        <w:snapToGrid w:val="0"/>
        <w:rPr>
          <w:rFonts w:ascii="方正仿宋_GBK" w:eastAsia="方正仿宋_GBK"/>
          <w:b/>
          <w:sz w:val="32"/>
        </w:rPr>
      </w:pPr>
      <w:r w:rsidRPr="005F73D7">
        <w:rPr>
          <w:rFonts w:ascii="方正仿宋_GBK" w:eastAsia="方正仿宋_GBK"/>
          <w:b/>
          <w:sz w:val="32"/>
        </w:rPr>
        <w:t>附件</w:t>
      </w:r>
      <w:r>
        <w:rPr>
          <w:rFonts w:ascii="方正仿宋_GBK" w:eastAsia="方正仿宋_GBK" w:hint="eastAsia"/>
          <w:b/>
          <w:sz w:val="32"/>
        </w:rPr>
        <w:t>一</w:t>
      </w:r>
      <w:r w:rsidRPr="005F73D7">
        <w:rPr>
          <w:rFonts w:ascii="方正仿宋_GBK" w:eastAsia="方正仿宋_GBK" w:hint="eastAsia"/>
          <w:b/>
          <w:sz w:val="32"/>
        </w:rPr>
        <w:t>：</w:t>
      </w:r>
      <w:r>
        <w:rPr>
          <w:rFonts w:ascii="方正仿宋_GBK" w:eastAsia="方正仿宋_GBK" w:hint="eastAsia"/>
          <w:b/>
          <w:sz w:val="32"/>
        </w:rPr>
        <w:t>分项</w:t>
      </w:r>
      <w:r w:rsidRPr="005F73D7">
        <w:rPr>
          <w:rFonts w:ascii="方正仿宋_GBK" w:eastAsia="方正仿宋_GBK" w:hint="eastAsia"/>
          <w:b/>
          <w:sz w:val="32"/>
        </w:rPr>
        <w:t>价格表</w:t>
      </w:r>
      <w:bookmarkEnd w:id="189"/>
    </w:p>
    <w:p w14:paraId="7E76AB22" w14:textId="77777777" w:rsidR="00650DFF" w:rsidRPr="0036033E" w:rsidRDefault="00650DFF" w:rsidP="00650DFF">
      <w:pPr>
        <w:snapToGrid w:val="0"/>
        <w:ind w:firstLineChars="200" w:firstLine="640"/>
        <w:rPr>
          <w:rFonts w:ascii="方正仿宋_GBK" w:eastAsia="方正仿宋_GBK" w:hAnsi="宋体"/>
          <w:sz w:val="32"/>
        </w:rPr>
      </w:pPr>
    </w:p>
    <w:tbl>
      <w:tblPr>
        <w:tblW w:w="8364"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977"/>
        <w:gridCol w:w="5387"/>
      </w:tblGrid>
      <w:tr w:rsidR="00650DFF" w:rsidRPr="0036033E" w14:paraId="5390F0D6" w14:textId="77777777" w:rsidTr="00E56681">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299030E3" w14:textId="77777777" w:rsidR="00650DFF" w:rsidRPr="0036033E" w:rsidRDefault="00650DFF" w:rsidP="00E56681">
            <w:pPr>
              <w:snapToGrid w:val="0"/>
              <w:jc w:val="center"/>
              <w:rPr>
                <w:rFonts w:ascii="方正仿宋_GBK" w:eastAsia="方正仿宋_GBK" w:hAnsi="宋体"/>
                <w:sz w:val="32"/>
              </w:rPr>
            </w:pPr>
            <w:r w:rsidRPr="0036033E">
              <w:rPr>
                <w:rFonts w:ascii="方正仿宋_GBK" w:eastAsia="方正仿宋_GBK" w:hAnsi="宋体" w:hint="eastAsia"/>
                <w:sz w:val="32"/>
              </w:rPr>
              <w:t>产品名称</w:t>
            </w:r>
          </w:p>
        </w:tc>
        <w:tc>
          <w:tcPr>
            <w:tcW w:w="5387" w:type="dxa"/>
            <w:tcBorders>
              <w:top w:val="single" w:sz="4" w:space="0" w:color="auto"/>
              <w:left w:val="single" w:sz="4" w:space="0" w:color="auto"/>
              <w:bottom w:val="single" w:sz="4" w:space="0" w:color="auto"/>
              <w:right w:val="single" w:sz="4" w:space="0" w:color="auto"/>
            </w:tcBorders>
            <w:shd w:val="clear" w:color="auto" w:fill="auto"/>
            <w:vAlign w:val="center"/>
          </w:tcPr>
          <w:p w14:paraId="1BB03FEC" w14:textId="77777777" w:rsidR="00650DFF" w:rsidRPr="0036033E" w:rsidRDefault="00650DFF" w:rsidP="00E56681">
            <w:pPr>
              <w:snapToGrid w:val="0"/>
              <w:jc w:val="center"/>
              <w:rPr>
                <w:rFonts w:ascii="方正仿宋_GBK" w:eastAsia="方正仿宋_GBK" w:hAnsi="宋体"/>
                <w:sz w:val="32"/>
              </w:rPr>
            </w:pPr>
            <w:r w:rsidRPr="0036033E">
              <w:rPr>
                <w:rFonts w:ascii="方正仿宋_GBK" w:eastAsia="方正仿宋_GBK" w:hAnsi="宋体" w:hint="eastAsia"/>
                <w:sz w:val="32"/>
              </w:rPr>
              <w:t>单价（元）</w:t>
            </w:r>
          </w:p>
        </w:tc>
      </w:tr>
      <w:tr w:rsidR="00650DFF" w:rsidRPr="0036033E" w14:paraId="72E41787" w14:textId="77777777" w:rsidTr="00E56681">
        <w:tc>
          <w:tcPr>
            <w:tcW w:w="2977" w:type="dxa"/>
            <w:tcBorders>
              <w:top w:val="nil"/>
              <w:left w:val="single" w:sz="4" w:space="0" w:color="auto"/>
              <w:right w:val="single" w:sz="4" w:space="0" w:color="auto"/>
            </w:tcBorders>
            <w:shd w:val="clear" w:color="auto" w:fill="auto"/>
            <w:vAlign w:val="center"/>
          </w:tcPr>
          <w:p w14:paraId="7A74331B" w14:textId="77777777" w:rsidR="00650DFF" w:rsidRPr="0036033E" w:rsidRDefault="00650DFF" w:rsidP="00E56681">
            <w:pPr>
              <w:snapToGrid w:val="0"/>
              <w:jc w:val="center"/>
              <w:rPr>
                <w:rFonts w:ascii="方正仿宋_GBK" w:eastAsia="方正仿宋_GBK" w:hAnsi="宋体"/>
                <w:sz w:val="32"/>
              </w:rPr>
            </w:pPr>
            <w:r>
              <w:rPr>
                <w:rFonts w:ascii="方正仿宋_GBK" w:eastAsia="方正仿宋_GBK" w:hAnsi="宋体" w:hint="eastAsia"/>
                <w:sz w:val="32"/>
              </w:rPr>
              <w:t>交易服务系统</w:t>
            </w:r>
          </w:p>
        </w:tc>
        <w:tc>
          <w:tcPr>
            <w:tcW w:w="5387" w:type="dxa"/>
            <w:tcBorders>
              <w:top w:val="nil"/>
              <w:left w:val="single" w:sz="4" w:space="0" w:color="auto"/>
              <w:right w:val="single" w:sz="4" w:space="0" w:color="auto"/>
            </w:tcBorders>
            <w:shd w:val="clear" w:color="auto" w:fill="auto"/>
          </w:tcPr>
          <w:p w14:paraId="56D98C31" w14:textId="77777777" w:rsidR="00650DFF" w:rsidRPr="0036033E" w:rsidRDefault="00650DFF" w:rsidP="00E56681">
            <w:pPr>
              <w:snapToGrid w:val="0"/>
              <w:ind w:firstLineChars="200" w:firstLine="640"/>
              <w:rPr>
                <w:rFonts w:ascii="方正仿宋_GBK" w:eastAsia="方正仿宋_GBK" w:hAnsi="宋体"/>
                <w:sz w:val="32"/>
              </w:rPr>
            </w:pPr>
            <w:r>
              <w:rPr>
                <w:rFonts w:ascii="方正仿宋_GBK" w:eastAsia="方正仿宋_GBK" w:hAnsi="宋体" w:hint="eastAsia"/>
                <w:sz w:val="32"/>
              </w:rPr>
              <w:t>250万</w:t>
            </w:r>
          </w:p>
        </w:tc>
      </w:tr>
      <w:tr w:rsidR="00650DFF" w:rsidRPr="0036033E" w14:paraId="60D4BA4F" w14:textId="77777777" w:rsidTr="00E56681">
        <w:tc>
          <w:tcPr>
            <w:tcW w:w="2977" w:type="dxa"/>
            <w:tcBorders>
              <w:left w:val="single" w:sz="4" w:space="0" w:color="auto"/>
              <w:right w:val="single" w:sz="4" w:space="0" w:color="auto"/>
            </w:tcBorders>
            <w:shd w:val="clear" w:color="auto" w:fill="auto"/>
            <w:vAlign w:val="center"/>
          </w:tcPr>
          <w:p w14:paraId="33678D2E" w14:textId="77777777" w:rsidR="00650DFF" w:rsidRPr="0036033E" w:rsidRDefault="00650DFF" w:rsidP="00E56681">
            <w:pPr>
              <w:snapToGrid w:val="0"/>
              <w:jc w:val="center"/>
              <w:rPr>
                <w:rFonts w:ascii="方正仿宋_GBK" w:eastAsia="方正仿宋_GBK" w:hAnsi="宋体"/>
                <w:sz w:val="32"/>
              </w:rPr>
            </w:pPr>
            <w:r>
              <w:rPr>
                <w:rFonts w:ascii="方正仿宋_GBK" w:eastAsia="方正仿宋_GBK" w:hAnsi="宋体" w:hint="eastAsia"/>
                <w:sz w:val="32"/>
              </w:rPr>
              <w:t>台账（结算）系统</w:t>
            </w:r>
          </w:p>
        </w:tc>
        <w:tc>
          <w:tcPr>
            <w:tcW w:w="5387" w:type="dxa"/>
            <w:tcBorders>
              <w:left w:val="single" w:sz="4" w:space="0" w:color="auto"/>
              <w:right w:val="single" w:sz="4" w:space="0" w:color="auto"/>
            </w:tcBorders>
            <w:shd w:val="clear" w:color="auto" w:fill="auto"/>
          </w:tcPr>
          <w:p w14:paraId="269FF05C" w14:textId="77777777" w:rsidR="00650DFF" w:rsidRPr="0036033E" w:rsidRDefault="00650DFF" w:rsidP="00E56681">
            <w:pPr>
              <w:snapToGrid w:val="0"/>
              <w:ind w:firstLineChars="200" w:firstLine="640"/>
              <w:rPr>
                <w:rFonts w:ascii="方正仿宋_GBK" w:eastAsia="方正仿宋_GBK" w:hAnsi="宋体"/>
                <w:sz w:val="32"/>
              </w:rPr>
            </w:pPr>
            <w:r>
              <w:rPr>
                <w:rFonts w:ascii="方正仿宋_GBK" w:eastAsia="方正仿宋_GBK" w:hAnsi="宋体" w:hint="eastAsia"/>
                <w:sz w:val="32"/>
              </w:rPr>
              <w:t>200万</w:t>
            </w:r>
          </w:p>
        </w:tc>
      </w:tr>
      <w:tr w:rsidR="00650DFF" w:rsidRPr="0036033E" w14:paraId="79566062" w14:textId="77777777" w:rsidTr="00E56681">
        <w:tc>
          <w:tcPr>
            <w:tcW w:w="2977" w:type="dxa"/>
            <w:tcBorders>
              <w:left w:val="single" w:sz="4" w:space="0" w:color="auto"/>
              <w:bottom w:val="single" w:sz="4" w:space="0" w:color="auto"/>
              <w:right w:val="single" w:sz="4" w:space="0" w:color="auto"/>
            </w:tcBorders>
            <w:shd w:val="clear" w:color="auto" w:fill="auto"/>
          </w:tcPr>
          <w:p w14:paraId="5BFC4E13" w14:textId="77777777" w:rsidR="00650DFF" w:rsidRPr="0036033E" w:rsidRDefault="00650DFF" w:rsidP="00E56681">
            <w:pPr>
              <w:snapToGrid w:val="0"/>
              <w:jc w:val="center"/>
              <w:rPr>
                <w:rFonts w:ascii="方正仿宋_GBK" w:eastAsia="方正仿宋_GBK" w:hAnsi="宋体"/>
                <w:sz w:val="32"/>
              </w:rPr>
            </w:pPr>
            <w:r w:rsidRPr="0036033E">
              <w:rPr>
                <w:rFonts w:ascii="方正仿宋_GBK" w:eastAsia="方正仿宋_GBK" w:hAnsi="宋体" w:hint="eastAsia"/>
                <w:sz w:val="32"/>
              </w:rPr>
              <w:t>总计（元）</w:t>
            </w:r>
          </w:p>
        </w:tc>
        <w:tc>
          <w:tcPr>
            <w:tcW w:w="5387" w:type="dxa"/>
            <w:tcBorders>
              <w:left w:val="single" w:sz="4" w:space="0" w:color="auto"/>
              <w:bottom w:val="single" w:sz="4" w:space="0" w:color="auto"/>
              <w:right w:val="single" w:sz="4" w:space="0" w:color="auto"/>
            </w:tcBorders>
            <w:shd w:val="clear" w:color="auto" w:fill="auto"/>
          </w:tcPr>
          <w:p w14:paraId="794C25E3" w14:textId="77777777" w:rsidR="00650DFF" w:rsidRPr="0036033E" w:rsidRDefault="00650DFF" w:rsidP="00E56681">
            <w:pPr>
              <w:snapToGrid w:val="0"/>
              <w:ind w:firstLineChars="200" w:firstLine="640"/>
              <w:rPr>
                <w:rFonts w:ascii="方正仿宋_GBK" w:eastAsia="方正仿宋_GBK" w:hAnsi="宋体"/>
                <w:sz w:val="32"/>
              </w:rPr>
            </w:pPr>
            <w:r>
              <w:rPr>
                <w:rFonts w:ascii="方正仿宋_GBK" w:eastAsia="方正仿宋_GBK" w:hAnsi="宋体" w:hint="eastAsia"/>
                <w:sz w:val="32"/>
              </w:rPr>
              <w:t>450万</w:t>
            </w:r>
          </w:p>
        </w:tc>
      </w:tr>
    </w:tbl>
    <w:p w14:paraId="01BC979A" w14:textId="77777777" w:rsidR="00650DFF" w:rsidRPr="0036033E" w:rsidRDefault="00650DFF" w:rsidP="00650DFF">
      <w:pPr>
        <w:snapToGrid w:val="0"/>
        <w:ind w:firstLineChars="200" w:firstLine="640"/>
        <w:rPr>
          <w:rFonts w:ascii="方正仿宋_GBK" w:eastAsia="方正仿宋_GBK" w:hAnsi="宋体"/>
          <w:sz w:val="32"/>
        </w:rPr>
      </w:pPr>
    </w:p>
    <w:p w14:paraId="3B109622" w14:textId="268DE543" w:rsidR="00650DFF" w:rsidRPr="00146DF2" w:rsidRDefault="00650DFF" w:rsidP="00650DFF">
      <w:pPr>
        <w:snapToGrid w:val="0"/>
        <w:rPr>
          <w:rFonts w:ascii="方正仿宋_GBK" w:eastAsia="方正仿宋_GBK"/>
          <w:b/>
          <w:sz w:val="32"/>
        </w:rPr>
      </w:pPr>
      <w:r w:rsidRPr="00146DF2">
        <w:rPr>
          <w:rFonts w:ascii="方正仿宋_GBK" w:eastAsia="方正仿宋_GBK" w:hint="eastAsia"/>
          <w:b/>
          <w:sz w:val="32"/>
        </w:rPr>
        <w:t>附件二：软件运行</w:t>
      </w:r>
      <w:r w:rsidR="00384FD9">
        <w:rPr>
          <w:rFonts w:ascii="方正仿宋_GBK" w:eastAsia="方正仿宋_GBK" w:hint="eastAsia"/>
          <w:b/>
          <w:sz w:val="32"/>
        </w:rPr>
        <w:t>的最低配置</w:t>
      </w:r>
      <w:r w:rsidRPr="00146DF2">
        <w:rPr>
          <w:rFonts w:ascii="方正仿宋_GBK" w:eastAsia="方正仿宋_GBK" w:hint="eastAsia"/>
          <w:b/>
          <w:sz w:val="32"/>
        </w:rPr>
        <w:t>环境</w:t>
      </w:r>
      <w:r w:rsidR="00D65EC8">
        <w:rPr>
          <w:rFonts w:ascii="方正仿宋_GBK" w:eastAsia="方正仿宋_GBK" w:hint="eastAsia"/>
          <w:b/>
          <w:sz w:val="32"/>
        </w:rPr>
        <w:t>（</w:t>
      </w:r>
      <w:r w:rsidR="00B2545C">
        <w:rPr>
          <w:rFonts w:ascii="方正仿宋_GBK" w:eastAsia="方正仿宋_GBK" w:hint="eastAsia"/>
          <w:b/>
          <w:sz w:val="32"/>
        </w:rPr>
        <w:t>供参考）</w:t>
      </w:r>
    </w:p>
    <w:p w14:paraId="065C701F" w14:textId="77777777" w:rsidR="00650DFF" w:rsidRPr="0036033E" w:rsidRDefault="00650DFF" w:rsidP="00650DFF">
      <w:pPr>
        <w:snapToGrid w:val="0"/>
        <w:rPr>
          <w:rFonts w:ascii="方正仿宋_GBK" w:eastAsia="方正仿宋_GBK" w:hAnsi="宋体"/>
          <w:sz w:val="32"/>
        </w:rPr>
      </w:pPr>
    </w:p>
    <w:tbl>
      <w:tblPr>
        <w:tblW w:w="8364"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2977"/>
        <w:gridCol w:w="992"/>
        <w:gridCol w:w="4395"/>
      </w:tblGrid>
      <w:tr w:rsidR="00650DFF" w:rsidRPr="0036033E" w14:paraId="2772F495" w14:textId="77777777" w:rsidTr="00E56681">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2346109B" w14:textId="77777777" w:rsidR="00650DFF" w:rsidRPr="0036033E" w:rsidRDefault="00650DFF" w:rsidP="00E56681">
            <w:pPr>
              <w:snapToGrid w:val="0"/>
              <w:jc w:val="center"/>
              <w:rPr>
                <w:rFonts w:ascii="方正仿宋_GBK" w:eastAsia="方正仿宋_GBK" w:hAnsi="宋体"/>
                <w:sz w:val="32"/>
              </w:rPr>
            </w:pPr>
            <w:r w:rsidRPr="0036033E">
              <w:rPr>
                <w:rFonts w:ascii="方正仿宋_GBK" w:eastAsia="方正仿宋_GBK" w:hAnsi="宋体" w:hint="eastAsia"/>
                <w:sz w:val="32"/>
              </w:rPr>
              <w:t>名称</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1F7DEC1" w14:textId="77777777" w:rsidR="00650DFF" w:rsidRPr="0036033E" w:rsidRDefault="00650DFF" w:rsidP="00E56681">
            <w:pPr>
              <w:snapToGrid w:val="0"/>
              <w:jc w:val="center"/>
              <w:rPr>
                <w:rFonts w:ascii="方正仿宋_GBK" w:eastAsia="方正仿宋_GBK" w:hAnsi="宋体"/>
                <w:sz w:val="32"/>
              </w:rPr>
            </w:pPr>
            <w:r>
              <w:rPr>
                <w:rFonts w:ascii="方正仿宋_GBK" w:eastAsia="方正仿宋_GBK" w:hAnsi="宋体" w:hint="eastAsia"/>
                <w:sz w:val="32"/>
              </w:rPr>
              <w:t>数量</w:t>
            </w:r>
          </w:p>
        </w:tc>
        <w:tc>
          <w:tcPr>
            <w:tcW w:w="4395" w:type="dxa"/>
            <w:tcBorders>
              <w:top w:val="single" w:sz="4" w:space="0" w:color="auto"/>
              <w:left w:val="single" w:sz="4" w:space="0" w:color="auto"/>
              <w:bottom w:val="single" w:sz="4" w:space="0" w:color="auto"/>
              <w:right w:val="single" w:sz="4" w:space="0" w:color="auto"/>
            </w:tcBorders>
            <w:shd w:val="clear" w:color="auto" w:fill="auto"/>
            <w:vAlign w:val="center"/>
          </w:tcPr>
          <w:p w14:paraId="2D2960CA" w14:textId="77777777" w:rsidR="00650DFF" w:rsidRPr="0036033E" w:rsidRDefault="00650DFF" w:rsidP="00E56681">
            <w:pPr>
              <w:snapToGrid w:val="0"/>
              <w:jc w:val="center"/>
              <w:rPr>
                <w:rFonts w:ascii="方正仿宋_GBK" w:eastAsia="方正仿宋_GBK" w:hAnsi="宋体"/>
                <w:sz w:val="32"/>
              </w:rPr>
            </w:pPr>
            <w:r>
              <w:rPr>
                <w:rFonts w:ascii="方正仿宋_GBK" w:eastAsia="方正仿宋_GBK" w:hAnsi="宋体" w:hint="eastAsia"/>
                <w:sz w:val="32"/>
              </w:rPr>
              <w:t>说明</w:t>
            </w:r>
          </w:p>
        </w:tc>
      </w:tr>
      <w:tr w:rsidR="00650DFF" w:rsidRPr="0036033E" w14:paraId="484F3334" w14:textId="77777777" w:rsidTr="00E56681">
        <w:tc>
          <w:tcPr>
            <w:tcW w:w="2977" w:type="dxa"/>
            <w:tcBorders>
              <w:top w:val="nil"/>
              <w:left w:val="single" w:sz="4" w:space="0" w:color="auto"/>
              <w:right w:val="single" w:sz="4" w:space="0" w:color="auto"/>
            </w:tcBorders>
            <w:shd w:val="clear" w:color="auto" w:fill="auto"/>
            <w:vAlign w:val="center"/>
          </w:tcPr>
          <w:p w14:paraId="001DD1BF" w14:textId="77777777" w:rsidR="00650DFF" w:rsidRPr="0036033E" w:rsidRDefault="00650DFF" w:rsidP="00E56681">
            <w:pPr>
              <w:snapToGrid w:val="0"/>
              <w:jc w:val="center"/>
              <w:rPr>
                <w:rFonts w:ascii="方正仿宋_GBK" w:eastAsia="方正仿宋_GBK" w:hAnsi="宋体"/>
                <w:sz w:val="32"/>
              </w:rPr>
            </w:pPr>
            <w:r>
              <w:rPr>
                <w:rFonts w:ascii="方正仿宋_GBK" w:eastAsia="方正仿宋_GBK" w:hAnsi="宋体" w:hint="eastAsia"/>
                <w:sz w:val="32"/>
              </w:rPr>
              <w:t>操作系统</w:t>
            </w:r>
          </w:p>
        </w:tc>
        <w:tc>
          <w:tcPr>
            <w:tcW w:w="992" w:type="dxa"/>
            <w:tcBorders>
              <w:top w:val="nil"/>
              <w:left w:val="single" w:sz="4" w:space="0" w:color="auto"/>
              <w:right w:val="single" w:sz="4" w:space="0" w:color="auto"/>
            </w:tcBorders>
            <w:shd w:val="clear" w:color="auto" w:fill="auto"/>
          </w:tcPr>
          <w:p w14:paraId="13044928" w14:textId="77777777" w:rsidR="00650DFF" w:rsidRPr="0036033E" w:rsidRDefault="00650DFF" w:rsidP="00E56681">
            <w:pPr>
              <w:snapToGrid w:val="0"/>
              <w:rPr>
                <w:rFonts w:ascii="方正仿宋_GBK" w:eastAsia="方正仿宋_GBK" w:hAnsi="宋体"/>
                <w:sz w:val="32"/>
              </w:rPr>
            </w:pPr>
          </w:p>
        </w:tc>
        <w:tc>
          <w:tcPr>
            <w:tcW w:w="4395" w:type="dxa"/>
            <w:tcBorders>
              <w:top w:val="nil"/>
              <w:left w:val="single" w:sz="4" w:space="0" w:color="auto"/>
              <w:right w:val="single" w:sz="4" w:space="0" w:color="auto"/>
            </w:tcBorders>
            <w:shd w:val="clear" w:color="auto" w:fill="auto"/>
          </w:tcPr>
          <w:p w14:paraId="267742ED" w14:textId="30AD71F8" w:rsidR="00650DFF" w:rsidRPr="0036033E" w:rsidRDefault="003F6C87" w:rsidP="00E56681">
            <w:pPr>
              <w:snapToGrid w:val="0"/>
              <w:rPr>
                <w:rFonts w:ascii="方正仿宋_GBK" w:eastAsia="方正仿宋_GBK" w:hAnsi="宋体"/>
                <w:sz w:val="32"/>
              </w:rPr>
            </w:pPr>
            <w:r w:rsidRPr="003F6C87">
              <w:rPr>
                <w:rFonts w:ascii="方正仿宋_GBK" w:eastAsia="方正仿宋_GBK" w:hAnsi="宋体"/>
                <w:sz w:val="32"/>
              </w:rPr>
              <w:t>linux centos5</w:t>
            </w:r>
          </w:p>
        </w:tc>
      </w:tr>
      <w:tr w:rsidR="00650DFF" w:rsidRPr="0036033E" w14:paraId="3ACB4D09" w14:textId="77777777" w:rsidTr="00E56681">
        <w:tc>
          <w:tcPr>
            <w:tcW w:w="2977" w:type="dxa"/>
            <w:tcBorders>
              <w:left w:val="single" w:sz="4" w:space="0" w:color="auto"/>
              <w:right w:val="single" w:sz="4" w:space="0" w:color="auto"/>
            </w:tcBorders>
            <w:shd w:val="clear" w:color="auto" w:fill="auto"/>
            <w:vAlign w:val="center"/>
          </w:tcPr>
          <w:p w14:paraId="216C2B48" w14:textId="77777777" w:rsidR="00650DFF" w:rsidRPr="0036033E" w:rsidRDefault="00650DFF" w:rsidP="00E56681">
            <w:pPr>
              <w:snapToGrid w:val="0"/>
              <w:jc w:val="center"/>
              <w:rPr>
                <w:rFonts w:ascii="方正仿宋_GBK" w:eastAsia="方正仿宋_GBK" w:hAnsi="宋体"/>
                <w:sz w:val="32"/>
              </w:rPr>
            </w:pPr>
            <w:r>
              <w:rPr>
                <w:rFonts w:ascii="方正仿宋_GBK" w:eastAsia="方正仿宋_GBK" w:hAnsi="宋体" w:hint="eastAsia"/>
                <w:sz w:val="32"/>
              </w:rPr>
              <w:t>数据库系统</w:t>
            </w:r>
          </w:p>
        </w:tc>
        <w:tc>
          <w:tcPr>
            <w:tcW w:w="992" w:type="dxa"/>
            <w:tcBorders>
              <w:left w:val="single" w:sz="4" w:space="0" w:color="auto"/>
              <w:right w:val="single" w:sz="4" w:space="0" w:color="auto"/>
            </w:tcBorders>
            <w:shd w:val="clear" w:color="auto" w:fill="auto"/>
          </w:tcPr>
          <w:p w14:paraId="4DC53762" w14:textId="77777777" w:rsidR="00650DFF" w:rsidRPr="0036033E" w:rsidRDefault="00650DFF" w:rsidP="00E56681">
            <w:pPr>
              <w:snapToGrid w:val="0"/>
              <w:rPr>
                <w:rFonts w:ascii="方正仿宋_GBK" w:eastAsia="方正仿宋_GBK" w:hAnsi="宋体"/>
                <w:sz w:val="32"/>
              </w:rPr>
            </w:pPr>
          </w:p>
        </w:tc>
        <w:tc>
          <w:tcPr>
            <w:tcW w:w="4395" w:type="dxa"/>
            <w:tcBorders>
              <w:left w:val="single" w:sz="4" w:space="0" w:color="auto"/>
              <w:right w:val="single" w:sz="4" w:space="0" w:color="auto"/>
            </w:tcBorders>
            <w:shd w:val="clear" w:color="auto" w:fill="auto"/>
          </w:tcPr>
          <w:p w14:paraId="21EA765B" w14:textId="77777777" w:rsidR="00650DFF" w:rsidRPr="0036033E" w:rsidRDefault="00650DFF" w:rsidP="00E56681">
            <w:pPr>
              <w:snapToGrid w:val="0"/>
              <w:rPr>
                <w:rFonts w:ascii="方正仿宋_GBK" w:eastAsia="方正仿宋_GBK" w:hAnsi="宋体"/>
                <w:sz w:val="32"/>
              </w:rPr>
            </w:pPr>
            <w:r w:rsidRPr="00687BC1">
              <w:rPr>
                <w:rFonts w:ascii="方正仿宋_GBK" w:eastAsia="方正仿宋_GBK" w:hAnsi="宋体"/>
                <w:sz w:val="32"/>
              </w:rPr>
              <w:t>O</w:t>
            </w:r>
            <w:r w:rsidRPr="00687BC1">
              <w:rPr>
                <w:rFonts w:ascii="方正仿宋_GBK" w:eastAsia="方正仿宋_GBK" w:hAnsi="宋体" w:hint="eastAsia"/>
                <w:sz w:val="32"/>
              </w:rPr>
              <w:t>racle 11g</w:t>
            </w:r>
          </w:p>
        </w:tc>
      </w:tr>
      <w:tr w:rsidR="00650DFF" w:rsidRPr="0036033E" w14:paraId="07706B36" w14:textId="77777777" w:rsidTr="00E56681">
        <w:tc>
          <w:tcPr>
            <w:tcW w:w="2977" w:type="dxa"/>
            <w:tcBorders>
              <w:left w:val="single" w:sz="4" w:space="0" w:color="auto"/>
              <w:right w:val="single" w:sz="4" w:space="0" w:color="auto"/>
            </w:tcBorders>
            <w:shd w:val="clear" w:color="auto" w:fill="auto"/>
            <w:vAlign w:val="center"/>
          </w:tcPr>
          <w:p w14:paraId="24573327" w14:textId="77777777" w:rsidR="00650DFF" w:rsidRDefault="00650DFF" w:rsidP="00E56681">
            <w:pPr>
              <w:snapToGrid w:val="0"/>
              <w:jc w:val="center"/>
              <w:rPr>
                <w:rFonts w:ascii="方正仿宋_GBK" w:eastAsia="方正仿宋_GBK" w:hAnsi="宋体"/>
                <w:sz w:val="32"/>
              </w:rPr>
            </w:pPr>
            <w:r>
              <w:rPr>
                <w:rFonts w:ascii="方正仿宋_GBK" w:eastAsia="方正仿宋_GBK" w:hAnsi="宋体" w:hint="eastAsia"/>
                <w:sz w:val="32"/>
              </w:rPr>
              <w:t>WEB服务系统</w:t>
            </w:r>
          </w:p>
        </w:tc>
        <w:tc>
          <w:tcPr>
            <w:tcW w:w="992" w:type="dxa"/>
            <w:tcBorders>
              <w:left w:val="single" w:sz="4" w:space="0" w:color="auto"/>
              <w:right w:val="single" w:sz="4" w:space="0" w:color="auto"/>
            </w:tcBorders>
            <w:shd w:val="clear" w:color="auto" w:fill="auto"/>
          </w:tcPr>
          <w:p w14:paraId="405233B0" w14:textId="77777777" w:rsidR="00650DFF" w:rsidRDefault="00650DFF" w:rsidP="00E56681">
            <w:pPr>
              <w:snapToGrid w:val="0"/>
              <w:ind w:firstLineChars="200" w:firstLine="640"/>
              <w:rPr>
                <w:rFonts w:ascii="方正仿宋_GBK" w:eastAsia="方正仿宋_GBK" w:hAnsi="宋体"/>
                <w:sz w:val="32"/>
              </w:rPr>
            </w:pPr>
          </w:p>
        </w:tc>
        <w:tc>
          <w:tcPr>
            <w:tcW w:w="4395" w:type="dxa"/>
            <w:tcBorders>
              <w:left w:val="single" w:sz="4" w:space="0" w:color="auto"/>
              <w:right w:val="single" w:sz="4" w:space="0" w:color="auto"/>
            </w:tcBorders>
            <w:shd w:val="clear" w:color="auto" w:fill="auto"/>
          </w:tcPr>
          <w:p w14:paraId="2C95BC95" w14:textId="680C8C15" w:rsidR="00650DFF" w:rsidRPr="00262625" w:rsidRDefault="00B2545C" w:rsidP="00E56681">
            <w:pPr>
              <w:jc w:val="left"/>
              <w:rPr>
                <w:color w:val="0000FF"/>
                <w:sz w:val="14"/>
              </w:rPr>
            </w:pPr>
            <w:r>
              <w:rPr>
                <w:rFonts w:hint="eastAsia"/>
                <w:color w:val="0000FF"/>
                <w:sz w:val="32"/>
              </w:rPr>
              <w:t>Tomcat 6</w:t>
            </w:r>
            <w:r w:rsidR="00650DFF" w:rsidRPr="00687BC1">
              <w:rPr>
                <w:rFonts w:hint="eastAsia"/>
                <w:color w:val="0000FF"/>
                <w:sz w:val="32"/>
              </w:rPr>
              <w:t>.x</w:t>
            </w:r>
          </w:p>
        </w:tc>
      </w:tr>
      <w:tr w:rsidR="00650DFF" w:rsidRPr="0036033E" w14:paraId="5574EE79" w14:textId="77777777" w:rsidTr="00E56681">
        <w:tc>
          <w:tcPr>
            <w:tcW w:w="2977" w:type="dxa"/>
            <w:tcBorders>
              <w:left w:val="single" w:sz="4" w:space="0" w:color="auto"/>
              <w:right w:val="single" w:sz="4" w:space="0" w:color="auto"/>
            </w:tcBorders>
            <w:shd w:val="clear" w:color="auto" w:fill="auto"/>
            <w:vAlign w:val="center"/>
          </w:tcPr>
          <w:p w14:paraId="7ECDAA3D" w14:textId="3D9068B9" w:rsidR="00650DFF" w:rsidRDefault="00D65EC8" w:rsidP="00E56681">
            <w:pPr>
              <w:snapToGrid w:val="0"/>
              <w:jc w:val="center"/>
              <w:rPr>
                <w:rFonts w:ascii="方正仿宋_GBK" w:eastAsia="方正仿宋_GBK" w:hAnsi="宋体"/>
                <w:sz w:val="32"/>
              </w:rPr>
            </w:pPr>
            <w:r>
              <w:rPr>
                <w:rFonts w:ascii="方正仿宋_GBK" w:eastAsia="方正仿宋_GBK" w:hAnsi="宋体" w:hint="eastAsia"/>
                <w:sz w:val="32"/>
              </w:rPr>
              <w:t>JDK</w:t>
            </w:r>
          </w:p>
        </w:tc>
        <w:tc>
          <w:tcPr>
            <w:tcW w:w="992" w:type="dxa"/>
            <w:tcBorders>
              <w:left w:val="single" w:sz="4" w:space="0" w:color="auto"/>
              <w:right w:val="single" w:sz="4" w:space="0" w:color="auto"/>
            </w:tcBorders>
            <w:shd w:val="clear" w:color="auto" w:fill="auto"/>
          </w:tcPr>
          <w:p w14:paraId="3308EC22" w14:textId="77777777" w:rsidR="00650DFF" w:rsidRDefault="00650DFF" w:rsidP="00E56681">
            <w:pPr>
              <w:snapToGrid w:val="0"/>
              <w:ind w:firstLineChars="200" w:firstLine="640"/>
              <w:rPr>
                <w:rFonts w:ascii="方正仿宋_GBK" w:eastAsia="方正仿宋_GBK" w:hAnsi="宋体"/>
                <w:sz w:val="32"/>
              </w:rPr>
            </w:pPr>
          </w:p>
        </w:tc>
        <w:tc>
          <w:tcPr>
            <w:tcW w:w="4395" w:type="dxa"/>
            <w:tcBorders>
              <w:left w:val="single" w:sz="4" w:space="0" w:color="auto"/>
              <w:right w:val="single" w:sz="4" w:space="0" w:color="auto"/>
            </w:tcBorders>
            <w:shd w:val="clear" w:color="auto" w:fill="auto"/>
          </w:tcPr>
          <w:p w14:paraId="7857A57F" w14:textId="4332552B" w:rsidR="00650DFF" w:rsidRDefault="00D65EC8" w:rsidP="00D65EC8">
            <w:pPr>
              <w:snapToGrid w:val="0"/>
              <w:rPr>
                <w:rFonts w:ascii="方正仿宋_GBK" w:eastAsia="方正仿宋_GBK" w:hAnsi="宋体"/>
                <w:sz w:val="32"/>
              </w:rPr>
            </w:pPr>
            <w:r>
              <w:rPr>
                <w:rFonts w:ascii="方正仿宋_GBK" w:eastAsia="方正仿宋_GBK" w:hAnsi="宋体" w:hint="eastAsia"/>
                <w:sz w:val="32"/>
              </w:rPr>
              <w:t>JDK 1.6</w:t>
            </w:r>
          </w:p>
        </w:tc>
      </w:tr>
      <w:tr w:rsidR="00650DFF" w:rsidRPr="0036033E" w14:paraId="650DA124" w14:textId="77777777" w:rsidTr="00E56681">
        <w:tc>
          <w:tcPr>
            <w:tcW w:w="2977" w:type="dxa"/>
            <w:tcBorders>
              <w:left w:val="single" w:sz="4" w:space="0" w:color="auto"/>
              <w:right w:val="single" w:sz="4" w:space="0" w:color="auto"/>
            </w:tcBorders>
            <w:shd w:val="clear" w:color="auto" w:fill="auto"/>
            <w:vAlign w:val="center"/>
          </w:tcPr>
          <w:p w14:paraId="01ED832F" w14:textId="77777777" w:rsidR="00650DFF" w:rsidRDefault="00650DFF" w:rsidP="00E56681">
            <w:pPr>
              <w:snapToGrid w:val="0"/>
              <w:jc w:val="center"/>
              <w:rPr>
                <w:rFonts w:ascii="方正仿宋_GBK" w:eastAsia="方正仿宋_GBK" w:hAnsi="宋体"/>
                <w:sz w:val="32"/>
              </w:rPr>
            </w:pPr>
            <w:r>
              <w:rPr>
                <w:rFonts w:ascii="方正仿宋_GBK" w:eastAsia="方正仿宋_GBK" w:hAnsi="宋体" w:hint="eastAsia"/>
                <w:sz w:val="32"/>
              </w:rPr>
              <w:t>WEB服务器</w:t>
            </w:r>
          </w:p>
        </w:tc>
        <w:tc>
          <w:tcPr>
            <w:tcW w:w="992" w:type="dxa"/>
            <w:tcBorders>
              <w:left w:val="single" w:sz="4" w:space="0" w:color="auto"/>
              <w:right w:val="single" w:sz="4" w:space="0" w:color="auto"/>
            </w:tcBorders>
            <w:shd w:val="clear" w:color="auto" w:fill="auto"/>
          </w:tcPr>
          <w:p w14:paraId="0FCE52C8" w14:textId="77777777" w:rsidR="00650DFF" w:rsidRDefault="00650DFF" w:rsidP="00E56681">
            <w:pPr>
              <w:snapToGrid w:val="0"/>
              <w:rPr>
                <w:rFonts w:ascii="方正仿宋_GBK" w:eastAsia="方正仿宋_GBK" w:hAnsi="宋体"/>
                <w:sz w:val="32"/>
              </w:rPr>
            </w:pPr>
            <w:r>
              <w:rPr>
                <w:rFonts w:ascii="方正仿宋_GBK" w:eastAsia="方正仿宋_GBK" w:hAnsi="宋体" w:hint="eastAsia"/>
                <w:sz w:val="32"/>
              </w:rPr>
              <w:t>4台</w:t>
            </w:r>
          </w:p>
        </w:tc>
        <w:tc>
          <w:tcPr>
            <w:tcW w:w="4395" w:type="dxa"/>
            <w:tcBorders>
              <w:left w:val="single" w:sz="4" w:space="0" w:color="auto"/>
              <w:right w:val="single" w:sz="4" w:space="0" w:color="auto"/>
            </w:tcBorders>
            <w:shd w:val="clear" w:color="auto" w:fill="auto"/>
          </w:tcPr>
          <w:p w14:paraId="794A78AE" w14:textId="77777777" w:rsidR="00650DFF" w:rsidRPr="00262625" w:rsidRDefault="00650DFF" w:rsidP="00E56681">
            <w:pPr>
              <w:spacing w:line="160" w:lineRule="exact"/>
              <w:jc w:val="left"/>
              <w:rPr>
                <w:color w:val="0000FF"/>
                <w:sz w:val="18"/>
              </w:rPr>
            </w:pPr>
            <w:r w:rsidRPr="00262625">
              <w:rPr>
                <w:rFonts w:hint="eastAsia"/>
                <w:color w:val="0000FF"/>
                <w:sz w:val="18"/>
              </w:rPr>
              <w:t>处理器</w:t>
            </w:r>
            <w:r w:rsidRPr="00262625">
              <w:rPr>
                <w:rFonts w:hint="eastAsia"/>
                <w:color w:val="0000FF"/>
                <w:sz w:val="18"/>
              </w:rPr>
              <w:t>CPU</w:t>
            </w:r>
            <w:r w:rsidRPr="00262625">
              <w:rPr>
                <w:rFonts w:hint="eastAsia"/>
                <w:color w:val="0000FF"/>
                <w:sz w:val="18"/>
              </w:rPr>
              <w:t>：</w:t>
            </w:r>
            <w:r w:rsidRPr="00262625">
              <w:rPr>
                <w:rFonts w:hint="eastAsia"/>
                <w:color w:val="0000FF"/>
                <w:sz w:val="18"/>
              </w:rPr>
              <w:t xml:space="preserve"> E5606 X 2</w:t>
            </w:r>
          </w:p>
          <w:p w14:paraId="39049AA1" w14:textId="77777777" w:rsidR="00650DFF" w:rsidRPr="00262625" w:rsidRDefault="00650DFF" w:rsidP="00E56681">
            <w:pPr>
              <w:spacing w:line="160" w:lineRule="exact"/>
              <w:jc w:val="left"/>
              <w:rPr>
                <w:color w:val="0000FF"/>
                <w:sz w:val="18"/>
              </w:rPr>
            </w:pPr>
            <w:r w:rsidRPr="00262625">
              <w:rPr>
                <w:rFonts w:hint="eastAsia"/>
                <w:color w:val="0000FF"/>
                <w:sz w:val="18"/>
              </w:rPr>
              <w:t>内存：</w:t>
            </w:r>
            <w:r w:rsidRPr="00262625">
              <w:rPr>
                <w:rFonts w:hint="eastAsia"/>
                <w:color w:val="0000FF"/>
                <w:sz w:val="18"/>
              </w:rPr>
              <w:t xml:space="preserve"> 16G</w:t>
            </w:r>
          </w:p>
          <w:p w14:paraId="00ACF03A" w14:textId="77777777" w:rsidR="00650DFF" w:rsidRPr="00262625" w:rsidRDefault="00650DFF" w:rsidP="00E56681">
            <w:pPr>
              <w:spacing w:line="160" w:lineRule="exact"/>
              <w:jc w:val="left"/>
              <w:rPr>
                <w:color w:val="0000FF"/>
                <w:sz w:val="18"/>
              </w:rPr>
            </w:pPr>
            <w:r w:rsidRPr="00262625">
              <w:rPr>
                <w:rFonts w:hint="eastAsia"/>
                <w:color w:val="0000FF"/>
                <w:sz w:val="18"/>
              </w:rPr>
              <w:t>RAID</w:t>
            </w:r>
            <w:r w:rsidRPr="00262625">
              <w:rPr>
                <w:rFonts w:hint="eastAsia"/>
                <w:color w:val="0000FF"/>
                <w:sz w:val="18"/>
              </w:rPr>
              <w:t>：</w:t>
            </w:r>
            <w:r w:rsidRPr="00262625">
              <w:rPr>
                <w:rFonts w:hint="eastAsia"/>
                <w:color w:val="0000FF"/>
                <w:sz w:val="18"/>
              </w:rPr>
              <w:t xml:space="preserve"> RAID 6</w:t>
            </w:r>
            <w:r w:rsidRPr="00262625">
              <w:rPr>
                <w:rFonts w:hint="eastAsia"/>
                <w:color w:val="0000FF"/>
                <w:sz w:val="18"/>
              </w:rPr>
              <w:t>；</w:t>
            </w:r>
            <w:r w:rsidRPr="00262625">
              <w:rPr>
                <w:rFonts w:hint="eastAsia"/>
                <w:color w:val="0000FF"/>
                <w:sz w:val="18"/>
              </w:rPr>
              <w:t>PERC H700</w:t>
            </w:r>
            <w:r w:rsidRPr="00262625">
              <w:rPr>
                <w:rFonts w:hint="eastAsia"/>
                <w:color w:val="0000FF"/>
                <w:sz w:val="18"/>
              </w:rPr>
              <w:t>集成</w:t>
            </w:r>
            <w:r w:rsidRPr="00262625">
              <w:rPr>
                <w:rFonts w:hint="eastAsia"/>
                <w:color w:val="0000FF"/>
                <w:sz w:val="18"/>
              </w:rPr>
              <w:t>RAID</w:t>
            </w:r>
            <w:r w:rsidRPr="00262625">
              <w:rPr>
                <w:rFonts w:hint="eastAsia"/>
                <w:color w:val="0000FF"/>
                <w:sz w:val="18"/>
              </w:rPr>
              <w:t>控制器</w:t>
            </w:r>
          </w:p>
          <w:p w14:paraId="05889D77" w14:textId="77777777" w:rsidR="00650DFF" w:rsidRDefault="00650DFF" w:rsidP="00E56681">
            <w:pPr>
              <w:snapToGrid w:val="0"/>
              <w:rPr>
                <w:rFonts w:ascii="方正仿宋_GBK" w:eastAsia="方正仿宋_GBK" w:hAnsi="宋体"/>
                <w:sz w:val="32"/>
              </w:rPr>
            </w:pPr>
            <w:r w:rsidRPr="00262625">
              <w:rPr>
                <w:rFonts w:hint="eastAsia"/>
                <w:color w:val="0000FF"/>
                <w:sz w:val="18"/>
              </w:rPr>
              <w:t>硬盘：</w:t>
            </w:r>
            <w:r w:rsidRPr="00262625">
              <w:rPr>
                <w:rFonts w:hint="eastAsia"/>
                <w:color w:val="0000FF"/>
                <w:sz w:val="18"/>
              </w:rPr>
              <w:t>300GB X 4</w:t>
            </w:r>
          </w:p>
        </w:tc>
      </w:tr>
      <w:tr w:rsidR="00650DFF" w:rsidRPr="0036033E" w14:paraId="5E010318" w14:textId="77777777" w:rsidTr="00E56681">
        <w:tc>
          <w:tcPr>
            <w:tcW w:w="2977" w:type="dxa"/>
            <w:tcBorders>
              <w:left w:val="single" w:sz="4" w:space="0" w:color="auto"/>
              <w:right w:val="single" w:sz="4" w:space="0" w:color="auto"/>
            </w:tcBorders>
            <w:shd w:val="clear" w:color="auto" w:fill="auto"/>
            <w:vAlign w:val="center"/>
          </w:tcPr>
          <w:p w14:paraId="56EBCF48" w14:textId="77777777" w:rsidR="00650DFF" w:rsidRDefault="00650DFF" w:rsidP="00E56681">
            <w:pPr>
              <w:snapToGrid w:val="0"/>
              <w:jc w:val="center"/>
              <w:rPr>
                <w:rFonts w:ascii="方正仿宋_GBK" w:eastAsia="方正仿宋_GBK" w:hAnsi="宋体"/>
                <w:sz w:val="32"/>
              </w:rPr>
            </w:pPr>
            <w:r>
              <w:rPr>
                <w:rFonts w:ascii="方正仿宋_GBK" w:eastAsia="方正仿宋_GBK" w:hAnsi="宋体" w:hint="eastAsia"/>
                <w:sz w:val="32"/>
              </w:rPr>
              <w:t>数据库服务器</w:t>
            </w:r>
          </w:p>
        </w:tc>
        <w:tc>
          <w:tcPr>
            <w:tcW w:w="992" w:type="dxa"/>
            <w:tcBorders>
              <w:left w:val="single" w:sz="4" w:space="0" w:color="auto"/>
              <w:right w:val="single" w:sz="4" w:space="0" w:color="auto"/>
            </w:tcBorders>
            <w:shd w:val="clear" w:color="auto" w:fill="auto"/>
          </w:tcPr>
          <w:p w14:paraId="2F7BD8A5" w14:textId="77777777" w:rsidR="00650DFF" w:rsidRDefault="00650DFF" w:rsidP="00E56681">
            <w:pPr>
              <w:snapToGrid w:val="0"/>
              <w:rPr>
                <w:rFonts w:ascii="方正仿宋_GBK" w:eastAsia="方正仿宋_GBK" w:hAnsi="宋体"/>
                <w:sz w:val="32"/>
              </w:rPr>
            </w:pPr>
            <w:r>
              <w:rPr>
                <w:rFonts w:ascii="方正仿宋_GBK" w:eastAsia="方正仿宋_GBK" w:hAnsi="宋体" w:hint="eastAsia"/>
                <w:sz w:val="32"/>
              </w:rPr>
              <w:t>2台</w:t>
            </w:r>
          </w:p>
        </w:tc>
        <w:tc>
          <w:tcPr>
            <w:tcW w:w="4395" w:type="dxa"/>
            <w:tcBorders>
              <w:left w:val="single" w:sz="4" w:space="0" w:color="auto"/>
              <w:right w:val="single" w:sz="4" w:space="0" w:color="auto"/>
            </w:tcBorders>
            <w:shd w:val="clear" w:color="auto" w:fill="auto"/>
          </w:tcPr>
          <w:p w14:paraId="3D330377" w14:textId="77777777" w:rsidR="00650DFF" w:rsidRPr="00262625" w:rsidRDefault="00650DFF" w:rsidP="00E56681">
            <w:pPr>
              <w:spacing w:line="160" w:lineRule="exact"/>
              <w:jc w:val="left"/>
              <w:rPr>
                <w:color w:val="0000FF"/>
                <w:sz w:val="18"/>
              </w:rPr>
            </w:pPr>
            <w:r w:rsidRPr="00262625">
              <w:rPr>
                <w:rFonts w:hint="eastAsia"/>
                <w:color w:val="0000FF"/>
                <w:sz w:val="18"/>
              </w:rPr>
              <w:t>处理器</w:t>
            </w:r>
            <w:r w:rsidRPr="00262625">
              <w:rPr>
                <w:rFonts w:hint="eastAsia"/>
                <w:color w:val="0000FF"/>
                <w:sz w:val="18"/>
              </w:rPr>
              <w:t>CPU</w:t>
            </w:r>
            <w:r w:rsidRPr="00262625">
              <w:rPr>
                <w:rFonts w:hint="eastAsia"/>
                <w:color w:val="0000FF"/>
                <w:sz w:val="18"/>
              </w:rPr>
              <w:t>：</w:t>
            </w:r>
            <w:r w:rsidRPr="00262625">
              <w:rPr>
                <w:rFonts w:hint="eastAsia"/>
                <w:color w:val="0000FF"/>
                <w:sz w:val="18"/>
              </w:rPr>
              <w:t xml:space="preserve"> E5606 X 2</w:t>
            </w:r>
          </w:p>
          <w:p w14:paraId="6918B7AE" w14:textId="77777777" w:rsidR="00650DFF" w:rsidRPr="00262625" w:rsidRDefault="00650DFF" w:rsidP="00E56681">
            <w:pPr>
              <w:spacing w:line="160" w:lineRule="exact"/>
              <w:jc w:val="left"/>
              <w:rPr>
                <w:color w:val="0000FF"/>
                <w:sz w:val="18"/>
              </w:rPr>
            </w:pPr>
            <w:r w:rsidRPr="00262625">
              <w:rPr>
                <w:rFonts w:hint="eastAsia"/>
                <w:color w:val="0000FF"/>
                <w:sz w:val="18"/>
              </w:rPr>
              <w:t>内存：</w:t>
            </w:r>
            <w:r w:rsidRPr="00262625">
              <w:rPr>
                <w:rFonts w:hint="eastAsia"/>
                <w:color w:val="0000FF"/>
                <w:sz w:val="18"/>
              </w:rPr>
              <w:t xml:space="preserve"> 32G</w:t>
            </w:r>
          </w:p>
          <w:p w14:paraId="744B8B0A" w14:textId="77777777" w:rsidR="00650DFF" w:rsidRPr="00262625" w:rsidRDefault="00650DFF" w:rsidP="00E56681">
            <w:pPr>
              <w:spacing w:line="160" w:lineRule="exact"/>
              <w:jc w:val="left"/>
              <w:rPr>
                <w:color w:val="0000FF"/>
                <w:sz w:val="18"/>
              </w:rPr>
            </w:pPr>
            <w:r w:rsidRPr="00262625">
              <w:rPr>
                <w:rFonts w:hint="eastAsia"/>
                <w:color w:val="0000FF"/>
                <w:sz w:val="18"/>
              </w:rPr>
              <w:t>RAID</w:t>
            </w:r>
            <w:r w:rsidRPr="00262625">
              <w:rPr>
                <w:rFonts w:hint="eastAsia"/>
                <w:color w:val="0000FF"/>
                <w:sz w:val="18"/>
              </w:rPr>
              <w:t>：</w:t>
            </w:r>
            <w:r w:rsidRPr="00262625">
              <w:rPr>
                <w:rFonts w:hint="eastAsia"/>
                <w:color w:val="0000FF"/>
                <w:sz w:val="18"/>
              </w:rPr>
              <w:t xml:space="preserve"> RAID 6</w:t>
            </w:r>
            <w:r w:rsidRPr="00262625">
              <w:rPr>
                <w:rFonts w:hint="eastAsia"/>
                <w:color w:val="0000FF"/>
                <w:sz w:val="18"/>
              </w:rPr>
              <w:t>；</w:t>
            </w:r>
            <w:r w:rsidRPr="00262625">
              <w:rPr>
                <w:rFonts w:hint="eastAsia"/>
                <w:color w:val="0000FF"/>
                <w:sz w:val="18"/>
              </w:rPr>
              <w:t>PERC H700</w:t>
            </w:r>
            <w:r w:rsidRPr="00262625">
              <w:rPr>
                <w:rFonts w:hint="eastAsia"/>
                <w:color w:val="0000FF"/>
                <w:sz w:val="18"/>
              </w:rPr>
              <w:t>集成</w:t>
            </w:r>
            <w:r w:rsidRPr="00262625">
              <w:rPr>
                <w:rFonts w:hint="eastAsia"/>
                <w:color w:val="0000FF"/>
                <w:sz w:val="18"/>
              </w:rPr>
              <w:t>RAID</w:t>
            </w:r>
            <w:r w:rsidRPr="00262625">
              <w:rPr>
                <w:rFonts w:hint="eastAsia"/>
                <w:color w:val="0000FF"/>
                <w:sz w:val="18"/>
              </w:rPr>
              <w:t>控制器</w:t>
            </w:r>
          </w:p>
          <w:p w14:paraId="1121F001" w14:textId="77777777" w:rsidR="00650DFF" w:rsidRPr="00262625" w:rsidRDefault="00650DFF" w:rsidP="00E56681">
            <w:pPr>
              <w:spacing w:line="160" w:lineRule="exact"/>
              <w:jc w:val="left"/>
              <w:rPr>
                <w:color w:val="0000FF"/>
                <w:sz w:val="14"/>
              </w:rPr>
            </w:pPr>
            <w:r w:rsidRPr="00262625">
              <w:rPr>
                <w:rFonts w:hint="eastAsia"/>
                <w:color w:val="0000FF"/>
                <w:sz w:val="18"/>
              </w:rPr>
              <w:t>硬盘：</w:t>
            </w:r>
            <w:r w:rsidRPr="00262625">
              <w:rPr>
                <w:rFonts w:hint="eastAsia"/>
                <w:color w:val="0000FF"/>
                <w:sz w:val="18"/>
              </w:rPr>
              <w:t>300GB X 6</w:t>
            </w:r>
          </w:p>
        </w:tc>
      </w:tr>
      <w:tr w:rsidR="00650DFF" w:rsidRPr="0036033E" w14:paraId="43F72104" w14:textId="77777777" w:rsidTr="00E56681">
        <w:tc>
          <w:tcPr>
            <w:tcW w:w="2977" w:type="dxa"/>
            <w:tcBorders>
              <w:left w:val="single" w:sz="4" w:space="0" w:color="auto"/>
              <w:bottom w:val="single" w:sz="4" w:space="0" w:color="auto"/>
              <w:right w:val="single" w:sz="4" w:space="0" w:color="auto"/>
            </w:tcBorders>
            <w:shd w:val="clear" w:color="auto" w:fill="auto"/>
            <w:vAlign w:val="center"/>
          </w:tcPr>
          <w:p w14:paraId="67E09A6A" w14:textId="77777777" w:rsidR="00650DFF" w:rsidRPr="0036033E" w:rsidRDefault="00650DFF" w:rsidP="00E56681">
            <w:pPr>
              <w:snapToGrid w:val="0"/>
              <w:jc w:val="center"/>
              <w:rPr>
                <w:rFonts w:ascii="方正仿宋_GBK" w:eastAsia="方正仿宋_GBK" w:hAnsi="宋体"/>
                <w:sz w:val="32"/>
              </w:rPr>
            </w:pPr>
            <w:r>
              <w:rPr>
                <w:rFonts w:ascii="方正仿宋_GBK" w:eastAsia="方正仿宋_GBK" w:hAnsi="宋体" w:hint="eastAsia"/>
                <w:sz w:val="32"/>
              </w:rPr>
              <w:t>网络带宽</w:t>
            </w:r>
          </w:p>
        </w:tc>
        <w:tc>
          <w:tcPr>
            <w:tcW w:w="992" w:type="dxa"/>
            <w:tcBorders>
              <w:left w:val="single" w:sz="4" w:space="0" w:color="auto"/>
              <w:bottom w:val="single" w:sz="4" w:space="0" w:color="auto"/>
              <w:right w:val="single" w:sz="4" w:space="0" w:color="auto"/>
            </w:tcBorders>
            <w:shd w:val="clear" w:color="auto" w:fill="auto"/>
          </w:tcPr>
          <w:p w14:paraId="2E90C786" w14:textId="77777777" w:rsidR="00650DFF" w:rsidRPr="0036033E" w:rsidRDefault="00650DFF" w:rsidP="00E56681">
            <w:pPr>
              <w:snapToGrid w:val="0"/>
              <w:rPr>
                <w:rFonts w:ascii="方正仿宋_GBK" w:eastAsia="方正仿宋_GBK" w:hAnsi="宋体"/>
                <w:sz w:val="32"/>
              </w:rPr>
            </w:pPr>
          </w:p>
        </w:tc>
        <w:tc>
          <w:tcPr>
            <w:tcW w:w="4395" w:type="dxa"/>
            <w:tcBorders>
              <w:left w:val="single" w:sz="4" w:space="0" w:color="auto"/>
              <w:bottom w:val="single" w:sz="4" w:space="0" w:color="auto"/>
              <w:right w:val="single" w:sz="4" w:space="0" w:color="auto"/>
            </w:tcBorders>
            <w:shd w:val="clear" w:color="auto" w:fill="auto"/>
          </w:tcPr>
          <w:p w14:paraId="0343328E" w14:textId="626244CF" w:rsidR="00650DFF" w:rsidRPr="0036033E" w:rsidRDefault="00650DFF" w:rsidP="00E56681">
            <w:pPr>
              <w:snapToGrid w:val="0"/>
              <w:rPr>
                <w:rFonts w:ascii="方正仿宋_GBK" w:eastAsia="方正仿宋_GBK" w:hAnsi="宋体"/>
                <w:sz w:val="32"/>
              </w:rPr>
            </w:pPr>
            <w:r>
              <w:rPr>
                <w:rFonts w:ascii="方正仿宋_GBK" w:eastAsia="方正仿宋_GBK" w:hAnsi="宋体" w:hint="eastAsia"/>
                <w:sz w:val="32"/>
              </w:rPr>
              <w:t>不低于10兆独享</w:t>
            </w:r>
            <w:r w:rsidR="00B2545C">
              <w:rPr>
                <w:rFonts w:ascii="方正仿宋_GBK" w:eastAsia="方正仿宋_GBK" w:hAnsi="宋体" w:hint="eastAsia"/>
                <w:sz w:val="32"/>
              </w:rPr>
              <w:t>，视消耗随时扩容</w:t>
            </w:r>
          </w:p>
        </w:tc>
      </w:tr>
    </w:tbl>
    <w:p w14:paraId="7ABA6F78" w14:textId="77777777" w:rsidR="00650DFF" w:rsidRPr="00B16B5C" w:rsidRDefault="00650DFF" w:rsidP="00650DFF">
      <w:pPr>
        <w:snapToGrid w:val="0"/>
        <w:rPr>
          <w:rFonts w:ascii="方正仿宋_GBK" w:eastAsia="方正仿宋_GBK"/>
          <w:b/>
          <w:sz w:val="32"/>
        </w:rPr>
      </w:pPr>
    </w:p>
    <w:p w14:paraId="5D533758" w14:textId="77777777" w:rsidR="00597881" w:rsidRPr="00384FD9" w:rsidRDefault="00384FD9" w:rsidP="00384FD9">
      <w:pPr>
        <w:snapToGrid w:val="0"/>
        <w:rPr>
          <w:rFonts w:ascii="方正仿宋_GBK" w:eastAsia="方正仿宋_GBK"/>
          <w:b/>
          <w:sz w:val="32"/>
        </w:rPr>
      </w:pPr>
      <w:r>
        <w:rPr>
          <w:rFonts w:ascii="方正仿宋_GBK" w:eastAsia="方正仿宋_GBK" w:hint="eastAsia"/>
          <w:b/>
          <w:sz w:val="32"/>
        </w:rPr>
        <w:t>附件</w:t>
      </w:r>
      <w:r w:rsidRPr="00384FD9">
        <w:rPr>
          <w:rFonts w:ascii="方正仿宋_GBK" w:eastAsia="方正仿宋_GBK" w:hint="eastAsia"/>
          <w:b/>
          <w:sz w:val="32"/>
        </w:rPr>
        <w:t>三</w:t>
      </w:r>
      <w:r>
        <w:rPr>
          <w:rFonts w:ascii="方正仿宋_GBK" w:eastAsia="方正仿宋_GBK" w:hint="eastAsia"/>
          <w:b/>
          <w:sz w:val="32"/>
        </w:rPr>
        <w:t>：</w:t>
      </w:r>
      <w:r w:rsidRPr="00384FD9">
        <w:rPr>
          <w:rFonts w:ascii="方正仿宋_GBK" w:eastAsia="方正仿宋_GBK" w:hint="eastAsia"/>
          <w:b/>
          <w:sz w:val="32"/>
        </w:rPr>
        <w:t>《农校对接电子商务项目投标书》</w:t>
      </w:r>
    </w:p>
    <w:sectPr w:rsidR="00597881" w:rsidRPr="00384FD9">
      <w:footerReference w:type="default" r:id="rId11"/>
      <w:footerReference w:type="first" r:id="rId12"/>
      <w:pgSz w:w="11906" w:h="16838"/>
      <w:pgMar w:top="1440" w:right="1800" w:bottom="1440" w:left="1800" w:header="851" w:footer="992" w:gutter="0"/>
      <w:pgNumType w:start="1"/>
      <w:cols w:space="720"/>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3B98E3" w14:textId="77777777" w:rsidR="00422252" w:rsidRDefault="00422252">
      <w:r>
        <w:separator/>
      </w:r>
    </w:p>
  </w:endnote>
  <w:endnote w:type="continuationSeparator" w:id="0">
    <w:p w14:paraId="7915AB84" w14:textId="77777777" w:rsidR="00422252" w:rsidRDefault="00422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040000" w:csb1="00000000"/>
  </w:font>
  <w:font w:name="黑体">
    <w:panose1 w:val="02010609060101010101"/>
    <w:charset w:val="50"/>
    <w:family w:val="auto"/>
    <w:pitch w:val="variable"/>
    <w:sig w:usb0="800002BF" w:usb1="38CF7CFA" w:usb2="00000016" w:usb3="00000000" w:csb0="00040001" w:csb1="00000000"/>
  </w:font>
  <w:font w:name="方正仿宋_GBK">
    <w:altName w:val="微软雅黑"/>
    <w:charset w:val="86"/>
    <w:family w:val="script"/>
    <w:pitch w:val="fixed"/>
    <w:sig w:usb0="00000001" w:usb1="080E0000" w:usb2="00000010" w:usb3="00000000" w:csb0="00040000" w:csb1="00000000"/>
  </w:font>
  <w:font w:name="方正小标宋_GBK">
    <w:altName w:val="微软雅黑"/>
    <w:charset w:val="86"/>
    <w:family w:val="script"/>
    <w:pitch w:val="fixed"/>
    <w:sig w:usb0="00000001" w:usb1="080E0000" w:usb2="00000010" w:usb3="00000000" w:csb0="00040000" w:csb1="00000000"/>
  </w:font>
  <w:font w:name="仿宋">
    <w:panose1 w:val="02010609060101010101"/>
    <w:charset w:val="50"/>
    <w:family w:val="auto"/>
    <w:pitch w:val="variable"/>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auto"/>
    <w:pitch w:val="variable"/>
    <w:sig w:usb0="E0002AFF" w:usb1="C0007843" w:usb2="00000009" w:usb3="00000000" w:csb0="000001FF" w:csb1="00000000"/>
  </w:font>
  <w:font w:name="华文仿宋">
    <w:panose1 w:val="02010600040101010101"/>
    <w:charset w:val="50"/>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9A0B1" w14:textId="77777777" w:rsidR="00422252" w:rsidRDefault="00422252">
    <w:pPr>
      <w:pStyle w:val="a4"/>
      <w:jc w:val="center"/>
      <w:rPr>
        <w:rStyle w:val="a3"/>
        <w:rFonts w:ascii="方正仿宋_GBK" w:eastAsia="方正仿宋_GBK"/>
        <w:sz w:val="21"/>
      </w:rPr>
    </w:pPr>
    <w:r>
      <w:rPr>
        <w:rStyle w:val="a3"/>
        <w:rFonts w:ascii="方正仿宋_GBK" w:eastAsia="方正仿宋_GBK" w:hint="eastAsia"/>
        <w:sz w:val="21"/>
      </w:rPr>
      <w:t xml:space="preserve"> </w:t>
    </w:r>
    <w:r>
      <w:rPr>
        <w:rFonts w:ascii="方正仿宋_GBK" w:eastAsia="方正仿宋_GBK"/>
        <w:sz w:val="21"/>
      </w:rPr>
      <w:fldChar w:fldCharType="begin"/>
    </w:r>
    <w:r>
      <w:rPr>
        <w:rStyle w:val="a3"/>
        <w:rFonts w:ascii="方正仿宋_GBK" w:eastAsia="方正仿宋_GBK"/>
        <w:sz w:val="21"/>
      </w:rPr>
      <w:instrText xml:space="preserve"> PAGE </w:instrText>
    </w:r>
    <w:r>
      <w:rPr>
        <w:rFonts w:ascii="方正仿宋_GBK" w:eastAsia="方正仿宋_GBK"/>
        <w:sz w:val="21"/>
      </w:rPr>
      <w:fldChar w:fldCharType="separate"/>
    </w:r>
    <w:r>
      <w:rPr>
        <w:rStyle w:val="a3"/>
        <w:rFonts w:ascii="方正仿宋_GBK" w:eastAsia="方正仿宋_GBK"/>
        <w:noProof/>
        <w:sz w:val="21"/>
      </w:rPr>
      <w:t>II</w:t>
    </w:r>
    <w:r>
      <w:rPr>
        <w:rFonts w:ascii="方正仿宋_GBK" w:eastAsia="方正仿宋_GBK"/>
        <w:sz w:val="21"/>
      </w:rPr>
      <w:fldChar w:fldCharType="end"/>
    </w:r>
    <w:r>
      <w:rPr>
        <w:rStyle w:val="a3"/>
        <w:rFonts w:ascii="方正仿宋_GBK" w:eastAsia="方正仿宋_GBK" w:hint="eastAsia"/>
        <w:sz w:val="21"/>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6A2130" w14:textId="77777777" w:rsidR="00422252" w:rsidRPr="00A03C8C" w:rsidRDefault="00422252">
    <w:pPr>
      <w:pStyle w:val="a4"/>
      <w:jc w:val="center"/>
      <w:rPr>
        <w:rFonts w:ascii="方正仿宋_GBK" w:eastAsia="方正仿宋_GBK"/>
        <w:sz w:val="21"/>
        <w:szCs w:val="21"/>
      </w:rPr>
    </w:pPr>
    <w:r w:rsidRPr="00A03C8C">
      <w:rPr>
        <w:rFonts w:ascii="方正仿宋_GBK" w:eastAsia="方正仿宋_GBK" w:hint="eastAsia"/>
        <w:sz w:val="21"/>
        <w:szCs w:val="21"/>
      </w:rPr>
      <w:fldChar w:fldCharType="begin"/>
    </w:r>
    <w:r w:rsidRPr="00A03C8C">
      <w:rPr>
        <w:rFonts w:ascii="方正仿宋_GBK" w:eastAsia="方正仿宋_GBK" w:hint="eastAsia"/>
        <w:sz w:val="21"/>
        <w:szCs w:val="21"/>
      </w:rPr>
      <w:instrText xml:space="preserve"> PAGE   \* MERGEFORMAT </w:instrText>
    </w:r>
    <w:r w:rsidRPr="00A03C8C">
      <w:rPr>
        <w:rFonts w:ascii="方正仿宋_GBK" w:eastAsia="方正仿宋_GBK" w:hint="eastAsia"/>
        <w:sz w:val="21"/>
        <w:szCs w:val="21"/>
      </w:rPr>
      <w:fldChar w:fldCharType="separate"/>
    </w:r>
    <w:r w:rsidRPr="00437DEC">
      <w:rPr>
        <w:rFonts w:ascii="方正仿宋_GBK" w:eastAsia="方正仿宋_GBK"/>
        <w:noProof/>
        <w:sz w:val="21"/>
        <w:szCs w:val="21"/>
        <w:lang w:val="zh-CN"/>
      </w:rPr>
      <w:t>I</w:t>
    </w:r>
    <w:r w:rsidRPr="00A03C8C">
      <w:rPr>
        <w:rFonts w:ascii="方正仿宋_GBK" w:eastAsia="方正仿宋_GBK" w:hint="eastAsia"/>
        <w:sz w:val="21"/>
        <w:szCs w:val="21"/>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B7F1B2" w14:textId="77777777" w:rsidR="00422252" w:rsidRDefault="00422252">
    <w:pPr>
      <w:pStyle w:val="a4"/>
      <w:ind w:right="360"/>
      <w:jc w:val="center"/>
      <w:rPr>
        <w:rFonts w:ascii="方正仿宋_GBK" w:eastAsia="方正仿宋_GBK"/>
        <w:sz w:val="21"/>
      </w:rPr>
    </w:pPr>
    <w:r>
      <w:rPr>
        <w:rFonts w:ascii="方正仿宋_GBK" w:eastAsia="方正仿宋_GBK" w:hint="eastAsia"/>
        <w:kern w:val="0"/>
        <w:sz w:val="21"/>
      </w:rPr>
      <w:t xml:space="preserve">第 </w:t>
    </w:r>
    <w:r>
      <w:rPr>
        <w:rFonts w:ascii="方正仿宋_GBK" w:eastAsia="方正仿宋_GBK"/>
        <w:kern w:val="0"/>
        <w:sz w:val="21"/>
      </w:rPr>
      <w:fldChar w:fldCharType="begin"/>
    </w:r>
    <w:r>
      <w:rPr>
        <w:rFonts w:ascii="方正仿宋_GBK" w:eastAsia="方正仿宋_GBK"/>
        <w:kern w:val="0"/>
        <w:sz w:val="21"/>
      </w:rPr>
      <w:instrText xml:space="preserve"> PAGE </w:instrText>
    </w:r>
    <w:r>
      <w:rPr>
        <w:rFonts w:ascii="方正仿宋_GBK" w:eastAsia="方正仿宋_GBK"/>
        <w:kern w:val="0"/>
        <w:sz w:val="21"/>
      </w:rPr>
      <w:fldChar w:fldCharType="separate"/>
    </w:r>
    <w:r w:rsidR="008A495E">
      <w:rPr>
        <w:rFonts w:ascii="方正仿宋_GBK" w:eastAsia="方正仿宋_GBK"/>
        <w:noProof/>
        <w:kern w:val="0"/>
        <w:sz w:val="21"/>
      </w:rPr>
      <w:t>7</w:t>
    </w:r>
    <w:r>
      <w:rPr>
        <w:rFonts w:ascii="方正仿宋_GBK" w:eastAsia="方正仿宋_GBK"/>
        <w:kern w:val="0"/>
        <w:sz w:val="21"/>
      </w:rPr>
      <w:fldChar w:fldCharType="end"/>
    </w:r>
    <w:r>
      <w:rPr>
        <w:rFonts w:ascii="方正仿宋_GBK" w:eastAsia="方正仿宋_GBK" w:hint="eastAsia"/>
        <w:kern w:val="0"/>
        <w:sz w:val="21"/>
      </w:rPr>
      <w:t xml:space="preserve"> 页 共 15 页</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F25F71" w14:textId="77777777" w:rsidR="00422252" w:rsidRDefault="00422252">
    <w:pPr>
      <w:pStyle w:val="a4"/>
      <w:jc w:val="center"/>
      <w:rPr>
        <w:rFonts w:ascii="方正仿宋_GBK" w:eastAsia="方正仿宋_GBK"/>
        <w:sz w:val="21"/>
      </w:rPr>
    </w:pPr>
    <w:r>
      <w:rPr>
        <w:rStyle w:val="a3"/>
        <w:rFonts w:ascii="方正仿宋_GBK" w:eastAsia="方正仿宋_GBK" w:hint="eastAsia"/>
        <w:kern w:val="0"/>
        <w:sz w:val="21"/>
      </w:rPr>
      <w:t xml:space="preserve">第 </w:t>
    </w:r>
    <w:r>
      <w:rPr>
        <w:rFonts w:ascii="方正仿宋_GBK" w:eastAsia="方正仿宋_GBK" w:hint="eastAsia"/>
        <w:kern w:val="0"/>
        <w:sz w:val="21"/>
      </w:rPr>
      <w:fldChar w:fldCharType="begin"/>
    </w:r>
    <w:r>
      <w:rPr>
        <w:rStyle w:val="a3"/>
        <w:rFonts w:ascii="方正仿宋_GBK" w:eastAsia="方正仿宋_GBK" w:hint="eastAsia"/>
        <w:kern w:val="0"/>
        <w:sz w:val="21"/>
      </w:rPr>
      <w:instrText xml:space="preserve"> PAGE </w:instrText>
    </w:r>
    <w:r>
      <w:rPr>
        <w:rFonts w:ascii="方正仿宋_GBK" w:eastAsia="方正仿宋_GBK" w:hint="eastAsia"/>
        <w:kern w:val="0"/>
        <w:sz w:val="21"/>
      </w:rPr>
      <w:fldChar w:fldCharType="separate"/>
    </w:r>
    <w:r>
      <w:rPr>
        <w:rStyle w:val="a3"/>
        <w:rFonts w:ascii="方正仿宋_GBK" w:eastAsia="方正仿宋_GBK"/>
        <w:noProof/>
        <w:kern w:val="0"/>
        <w:sz w:val="21"/>
      </w:rPr>
      <w:t>1</w:t>
    </w:r>
    <w:r>
      <w:rPr>
        <w:rFonts w:ascii="方正仿宋_GBK" w:eastAsia="方正仿宋_GBK" w:hint="eastAsia"/>
        <w:kern w:val="0"/>
        <w:sz w:val="21"/>
      </w:rPr>
      <w:fldChar w:fldCharType="end"/>
    </w:r>
    <w:r>
      <w:rPr>
        <w:rStyle w:val="a3"/>
        <w:rFonts w:ascii="方正仿宋_GBK" w:eastAsia="方正仿宋_GBK" w:hint="eastAsia"/>
        <w:kern w:val="0"/>
        <w:sz w:val="21"/>
      </w:rPr>
      <w:t xml:space="preserve"> 页 共 16 页</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7F0269" w14:textId="77777777" w:rsidR="00422252" w:rsidRDefault="00422252">
      <w:r>
        <w:separator/>
      </w:r>
    </w:p>
  </w:footnote>
  <w:footnote w:type="continuationSeparator" w:id="0">
    <w:p w14:paraId="14BFE9E7" w14:textId="77777777" w:rsidR="00422252" w:rsidRDefault="004222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B913" w14:textId="77777777" w:rsidR="00422252" w:rsidRDefault="00422252">
    <w:pPr>
      <w:pStyle w:val="a6"/>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36C96F" w14:textId="77777777" w:rsidR="00422252" w:rsidRDefault="00422252">
    <w:pPr>
      <w:pStyle w:val="a6"/>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DFF"/>
    <w:rsid w:val="00074C2E"/>
    <w:rsid w:val="000850E6"/>
    <w:rsid w:val="000A3B6A"/>
    <w:rsid w:val="00122F15"/>
    <w:rsid w:val="001D207C"/>
    <w:rsid w:val="00283A56"/>
    <w:rsid w:val="003269F8"/>
    <w:rsid w:val="00384FD9"/>
    <w:rsid w:val="00391CA8"/>
    <w:rsid w:val="003F6C87"/>
    <w:rsid w:val="00422252"/>
    <w:rsid w:val="00437DEC"/>
    <w:rsid w:val="00446548"/>
    <w:rsid w:val="005276FD"/>
    <w:rsid w:val="00540F79"/>
    <w:rsid w:val="00582DA6"/>
    <w:rsid w:val="00597881"/>
    <w:rsid w:val="005A5F25"/>
    <w:rsid w:val="005C25B1"/>
    <w:rsid w:val="00622B82"/>
    <w:rsid w:val="00636B6C"/>
    <w:rsid w:val="00650DFF"/>
    <w:rsid w:val="00662235"/>
    <w:rsid w:val="006B4474"/>
    <w:rsid w:val="006C583D"/>
    <w:rsid w:val="00767F48"/>
    <w:rsid w:val="007A4426"/>
    <w:rsid w:val="008A495E"/>
    <w:rsid w:val="00A54519"/>
    <w:rsid w:val="00B13F4F"/>
    <w:rsid w:val="00B2545C"/>
    <w:rsid w:val="00B90493"/>
    <w:rsid w:val="00BD18B2"/>
    <w:rsid w:val="00C7166D"/>
    <w:rsid w:val="00CA533E"/>
    <w:rsid w:val="00CE667E"/>
    <w:rsid w:val="00D65EC8"/>
    <w:rsid w:val="00D96650"/>
    <w:rsid w:val="00DE0B9F"/>
    <w:rsid w:val="00E56681"/>
    <w:rsid w:val="00EE0539"/>
    <w:rsid w:val="00EF7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B93C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0DFF"/>
    <w:pPr>
      <w:widowControl w:val="0"/>
      <w:jc w:val="both"/>
    </w:pPr>
    <w:rPr>
      <w:rFonts w:ascii="Times New Roman" w:eastAsia="宋体" w:hAnsi="Times New Roman" w:cs="Times New Roman"/>
      <w:kern w:val="2"/>
      <w:sz w:val="21"/>
      <w:szCs w:val="20"/>
    </w:rPr>
  </w:style>
  <w:style w:type="paragraph" w:styleId="1">
    <w:name w:val="heading 1"/>
    <w:basedOn w:val="a"/>
    <w:next w:val="a"/>
    <w:link w:val="10"/>
    <w:qFormat/>
    <w:rsid w:val="00650DFF"/>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650DFF"/>
    <w:rPr>
      <w:rFonts w:ascii="Times New Roman" w:eastAsia="宋体" w:hAnsi="Times New Roman" w:cs="Times New Roman"/>
      <w:b/>
      <w:kern w:val="44"/>
      <w:sz w:val="44"/>
      <w:szCs w:val="20"/>
    </w:rPr>
  </w:style>
  <w:style w:type="character" w:styleId="a3">
    <w:name w:val="page number"/>
    <w:basedOn w:val="a0"/>
    <w:rsid w:val="00650DFF"/>
  </w:style>
  <w:style w:type="paragraph" w:styleId="11">
    <w:name w:val="toc 1"/>
    <w:basedOn w:val="a"/>
    <w:next w:val="a"/>
    <w:uiPriority w:val="39"/>
    <w:rsid w:val="00650DFF"/>
  </w:style>
  <w:style w:type="paragraph" w:styleId="a4">
    <w:name w:val="footer"/>
    <w:basedOn w:val="a"/>
    <w:link w:val="a5"/>
    <w:uiPriority w:val="99"/>
    <w:rsid w:val="00650DFF"/>
    <w:pPr>
      <w:tabs>
        <w:tab w:val="center" w:pos="4153"/>
        <w:tab w:val="right" w:pos="8306"/>
      </w:tabs>
      <w:snapToGrid w:val="0"/>
      <w:jc w:val="left"/>
    </w:pPr>
    <w:rPr>
      <w:sz w:val="18"/>
    </w:rPr>
  </w:style>
  <w:style w:type="character" w:customStyle="1" w:styleId="a5">
    <w:name w:val="页脚字符"/>
    <w:basedOn w:val="a0"/>
    <w:link w:val="a4"/>
    <w:uiPriority w:val="99"/>
    <w:rsid w:val="00650DFF"/>
    <w:rPr>
      <w:rFonts w:ascii="Times New Roman" w:eastAsia="宋体" w:hAnsi="Times New Roman" w:cs="Times New Roman"/>
      <w:kern w:val="2"/>
      <w:sz w:val="18"/>
      <w:szCs w:val="20"/>
    </w:rPr>
  </w:style>
  <w:style w:type="paragraph" w:styleId="a6">
    <w:name w:val="header"/>
    <w:basedOn w:val="a"/>
    <w:link w:val="a7"/>
    <w:rsid w:val="00650DFF"/>
    <w:pPr>
      <w:pBdr>
        <w:bottom w:val="single" w:sz="6" w:space="1" w:color="auto"/>
      </w:pBdr>
      <w:tabs>
        <w:tab w:val="center" w:pos="4153"/>
        <w:tab w:val="right" w:pos="8306"/>
      </w:tabs>
      <w:snapToGrid w:val="0"/>
      <w:jc w:val="center"/>
    </w:pPr>
    <w:rPr>
      <w:sz w:val="18"/>
    </w:rPr>
  </w:style>
  <w:style w:type="character" w:customStyle="1" w:styleId="a7">
    <w:name w:val="页眉字符"/>
    <w:basedOn w:val="a0"/>
    <w:link w:val="a6"/>
    <w:rsid w:val="00650DFF"/>
    <w:rPr>
      <w:rFonts w:ascii="Times New Roman" w:eastAsia="宋体" w:hAnsi="Times New Roman" w:cs="Times New Roman"/>
      <w:kern w:val="2"/>
      <w:sz w:val="18"/>
      <w:szCs w:val="20"/>
    </w:rPr>
  </w:style>
  <w:style w:type="paragraph" w:styleId="a8">
    <w:name w:val="Document Map"/>
    <w:basedOn w:val="a"/>
    <w:link w:val="a9"/>
    <w:uiPriority w:val="99"/>
    <w:semiHidden/>
    <w:unhideWhenUsed/>
    <w:rsid w:val="00BD18B2"/>
    <w:rPr>
      <w:rFonts w:ascii="Heiti SC Light" w:eastAsia="Heiti SC Light"/>
      <w:sz w:val="24"/>
      <w:szCs w:val="24"/>
    </w:rPr>
  </w:style>
  <w:style w:type="character" w:customStyle="1" w:styleId="a9">
    <w:name w:val="文档结构图 字符"/>
    <w:basedOn w:val="a0"/>
    <w:link w:val="a8"/>
    <w:uiPriority w:val="99"/>
    <w:semiHidden/>
    <w:rsid w:val="00BD18B2"/>
    <w:rPr>
      <w:rFonts w:ascii="Heiti SC Light" w:eastAsia="Heiti SC Light" w:hAnsi="Times New Roman" w:cs="Times New Roman"/>
      <w:kern w:val="2"/>
    </w:rPr>
  </w:style>
  <w:style w:type="paragraph" w:styleId="aa">
    <w:name w:val="Balloon Text"/>
    <w:basedOn w:val="a"/>
    <w:link w:val="ab"/>
    <w:uiPriority w:val="99"/>
    <w:semiHidden/>
    <w:unhideWhenUsed/>
    <w:rsid w:val="00BD18B2"/>
    <w:rPr>
      <w:rFonts w:ascii="Heiti SC Light" w:eastAsia="Heiti SC Light"/>
      <w:sz w:val="18"/>
      <w:szCs w:val="18"/>
    </w:rPr>
  </w:style>
  <w:style w:type="character" w:customStyle="1" w:styleId="ab">
    <w:name w:val="批注框文本字符"/>
    <w:basedOn w:val="a0"/>
    <w:link w:val="aa"/>
    <w:uiPriority w:val="99"/>
    <w:semiHidden/>
    <w:rsid w:val="00BD18B2"/>
    <w:rPr>
      <w:rFonts w:ascii="Heiti SC Light" w:eastAsia="Heiti SC Light" w:hAnsi="Times New Roman" w:cs="Times New Roman"/>
      <w:kern w:val="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0DFF"/>
    <w:pPr>
      <w:widowControl w:val="0"/>
      <w:jc w:val="both"/>
    </w:pPr>
    <w:rPr>
      <w:rFonts w:ascii="Times New Roman" w:eastAsia="宋体" w:hAnsi="Times New Roman" w:cs="Times New Roman"/>
      <w:kern w:val="2"/>
      <w:sz w:val="21"/>
      <w:szCs w:val="20"/>
    </w:rPr>
  </w:style>
  <w:style w:type="paragraph" w:styleId="1">
    <w:name w:val="heading 1"/>
    <w:basedOn w:val="a"/>
    <w:next w:val="a"/>
    <w:link w:val="10"/>
    <w:qFormat/>
    <w:rsid w:val="00650DFF"/>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650DFF"/>
    <w:rPr>
      <w:rFonts w:ascii="Times New Roman" w:eastAsia="宋体" w:hAnsi="Times New Roman" w:cs="Times New Roman"/>
      <w:b/>
      <w:kern w:val="44"/>
      <w:sz w:val="44"/>
      <w:szCs w:val="20"/>
    </w:rPr>
  </w:style>
  <w:style w:type="character" w:styleId="a3">
    <w:name w:val="page number"/>
    <w:basedOn w:val="a0"/>
    <w:rsid w:val="00650DFF"/>
  </w:style>
  <w:style w:type="paragraph" w:styleId="11">
    <w:name w:val="toc 1"/>
    <w:basedOn w:val="a"/>
    <w:next w:val="a"/>
    <w:uiPriority w:val="39"/>
    <w:rsid w:val="00650DFF"/>
  </w:style>
  <w:style w:type="paragraph" w:styleId="a4">
    <w:name w:val="footer"/>
    <w:basedOn w:val="a"/>
    <w:link w:val="a5"/>
    <w:uiPriority w:val="99"/>
    <w:rsid w:val="00650DFF"/>
    <w:pPr>
      <w:tabs>
        <w:tab w:val="center" w:pos="4153"/>
        <w:tab w:val="right" w:pos="8306"/>
      </w:tabs>
      <w:snapToGrid w:val="0"/>
      <w:jc w:val="left"/>
    </w:pPr>
    <w:rPr>
      <w:sz w:val="18"/>
    </w:rPr>
  </w:style>
  <w:style w:type="character" w:customStyle="1" w:styleId="a5">
    <w:name w:val="页脚字符"/>
    <w:basedOn w:val="a0"/>
    <w:link w:val="a4"/>
    <w:uiPriority w:val="99"/>
    <w:rsid w:val="00650DFF"/>
    <w:rPr>
      <w:rFonts w:ascii="Times New Roman" w:eastAsia="宋体" w:hAnsi="Times New Roman" w:cs="Times New Roman"/>
      <w:kern w:val="2"/>
      <w:sz w:val="18"/>
      <w:szCs w:val="20"/>
    </w:rPr>
  </w:style>
  <w:style w:type="paragraph" w:styleId="a6">
    <w:name w:val="header"/>
    <w:basedOn w:val="a"/>
    <w:link w:val="a7"/>
    <w:rsid w:val="00650DFF"/>
    <w:pPr>
      <w:pBdr>
        <w:bottom w:val="single" w:sz="6" w:space="1" w:color="auto"/>
      </w:pBdr>
      <w:tabs>
        <w:tab w:val="center" w:pos="4153"/>
        <w:tab w:val="right" w:pos="8306"/>
      </w:tabs>
      <w:snapToGrid w:val="0"/>
      <w:jc w:val="center"/>
    </w:pPr>
    <w:rPr>
      <w:sz w:val="18"/>
    </w:rPr>
  </w:style>
  <w:style w:type="character" w:customStyle="1" w:styleId="a7">
    <w:name w:val="页眉字符"/>
    <w:basedOn w:val="a0"/>
    <w:link w:val="a6"/>
    <w:rsid w:val="00650DFF"/>
    <w:rPr>
      <w:rFonts w:ascii="Times New Roman" w:eastAsia="宋体" w:hAnsi="Times New Roman" w:cs="Times New Roman"/>
      <w:kern w:val="2"/>
      <w:sz w:val="18"/>
      <w:szCs w:val="20"/>
    </w:rPr>
  </w:style>
  <w:style w:type="paragraph" w:styleId="a8">
    <w:name w:val="Document Map"/>
    <w:basedOn w:val="a"/>
    <w:link w:val="a9"/>
    <w:uiPriority w:val="99"/>
    <w:semiHidden/>
    <w:unhideWhenUsed/>
    <w:rsid w:val="00BD18B2"/>
    <w:rPr>
      <w:rFonts w:ascii="Heiti SC Light" w:eastAsia="Heiti SC Light"/>
      <w:sz w:val="24"/>
      <w:szCs w:val="24"/>
    </w:rPr>
  </w:style>
  <w:style w:type="character" w:customStyle="1" w:styleId="a9">
    <w:name w:val="文档结构图 字符"/>
    <w:basedOn w:val="a0"/>
    <w:link w:val="a8"/>
    <w:uiPriority w:val="99"/>
    <w:semiHidden/>
    <w:rsid w:val="00BD18B2"/>
    <w:rPr>
      <w:rFonts w:ascii="Heiti SC Light" w:eastAsia="Heiti SC Light" w:hAnsi="Times New Roman" w:cs="Times New Roman"/>
      <w:kern w:val="2"/>
    </w:rPr>
  </w:style>
  <w:style w:type="paragraph" w:styleId="aa">
    <w:name w:val="Balloon Text"/>
    <w:basedOn w:val="a"/>
    <w:link w:val="ab"/>
    <w:uiPriority w:val="99"/>
    <w:semiHidden/>
    <w:unhideWhenUsed/>
    <w:rsid w:val="00BD18B2"/>
    <w:rPr>
      <w:rFonts w:ascii="Heiti SC Light" w:eastAsia="Heiti SC Light"/>
      <w:sz w:val="18"/>
      <w:szCs w:val="18"/>
    </w:rPr>
  </w:style>
  <w:style w:type="character" w:customStyle="1" w:styleId="ab">
    <w:name w:val="批注框文本字符"/>
    <w:basedOn w:val="a0"/>
    <w:link w:val="aa"/>
    <w:uiPriority w:val="99"/>
    <w:semiHidden/>
    <w:rsid w:val="00BD18B2"/>
    <w:rPr>
      <w:rFonts w:ascii="Heiti SC Light" w:eastAsia="Heiti SC Light"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16</Pages>
  <Words>1138</Words>
  <Characters>6492</Characters>
  <Application>Microsoft Macintosh Word</Application>
  <DocSecurity>0</DocSecurity>
  <Lines>54</Lines>
  <Paragraphs>15</Paragraphs>
  <ScaleCrop>false</ScaleCrop>
  <Company>居正伟业（北京）科技有限公司</Company>
  <LinksUpToDate>false</LinksUpToDate>
  <CharactersWithSpaces>7615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春雷 赵</dc:creator>
  <cp:keywords/>
  <dc:description/>
  <cp:lastModifiedBy>春雷 赵</cp:lastModifiedBy>
  <cp:revision>7</cp:revision>
  <dcterms:created xsi:type="dcterms:W3CDTF">2012-02-01T09:35:00Z</dcterms:created>
  <dcterms:modified xsi:type="dcterms:W3CDTF">2012-02-02T03:48:00Z</dcterms:modified>
</cp:coreProperties>
</file>